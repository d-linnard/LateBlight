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F3166" w14:textId="084D2F68" w:rsidR="00D26C4D" w:rsidRPr="00323796" w:rsidRDefault="00D26C4D" w:rsidP="00D26C4D">
      <w:pPr>
        <w:pStyle w:val="NormalWeb"/>
        <w:rPr>
          <w:rFonts w:ascii="Arial" w:hAnsi="Arial" w:cs="Arial"/>
          <w:b/>
          <w:bCs/>
          <w:color w:val="000000" w:themeColor="text1"/>
        </w:rPr>
      </w:pPr>
      <w:r w:rsidRPr="00323796">
        <w:rPr>
          <w:rFonts w:ascii="Arial" w:hAnsi="Arial" w:cs="Arial"/>
          <w:b/>
          <w:bCs/>
          <w:color w:val="000000" w:themeColor="text1"/>
        </w:rPr>
        <w:t>PHASE I</w:t>
      </w:r>
    </w:p>
    <w:p w14:paraId="3DC2F6CC" w14:textId="7856C5CD" w:rsidR="00D26C4D" w:rsidRPr="00323796" w:rsidRDefault="00D26C4D" w:rsidP="00D26C4D">
      <w:pPr>
        <w:pStyle w:val="NormalWeb"/>
        <w:rPr>
          <w:rFonts w:ascii="Arial" w:hAnsi="Arial" w:cs="Arial"/>
          <w:b/>
          <w:bCs/>
          <w:color w:val="000000" w:themeColor="text1"/>
        </w:rPr>
      </w:pPr>
      <w:r w:rsidRPr="00323796">
        <w:rPr>
          <w:rFonts w:ascii="Arial" w:hAnsi="Arial" w:cs="Arial"/>
          <w:b/>
          <w:bCs/>
          <w:color w:val="000000" w:themeColor="text1"/>
        </w:rPr>
        <w:t xml:space="preserve">Applicant Organization and Contact Information: </w:t>
      </w:r>
    </w:p>
    <w:p w14:paraId="3B3AA239" w14:textId="79EEA37C" w:rsidR="00D26C4D" w:rsidRPr="00323796" w:rsidRDefault="00D26C4D" w:rsidP="00D26C4D">
      <w:pPr>
        <w:pStyle w:val="NormalWeb"/>
        <w:shd w:val="clear" w:color="auto" w:fill="FFFFFF"/>
        <w:rPr>
          <w:rFonts w:ascii="Arial" w:hAnsi="Arial" w:cs="Arial"/>
          <w:color w:val="000000" w:themeColor="text1"/>
        </w:rPr>
      </w:pPr>
      <w:r w:rsidRPr="00323796">
        <w:rPr>
          <w:rFonts w:ascii="Arial" w:hAnsi="Arial" w:cs="Arial"/>
          <w:b/>
          <w:bCs/>
          <w:color w:val="000000" w:themeColor="text1"/>
        </w:rPr>
        <w:t>Contact 1:</w:t>
      </w:r>
      <w:r w:rsidRPr="00323796">
        <w:rPr>
          <w:rFonts w:ascii="Arial" w:hAnsi="Arial" w:cs="Arial"/>
          <w:color w:val="000000" w:themeColor="text1"/>
        </w:rPr>
        <w:t xml:space="preserve"> </w:t>
      </w:r>
      <w:r w:rsidRPr="000A1B76">
        <w:rPr>
          <w:rFonts w:ascii="Arial" w:hAnsi="Arial" w:cs="Arial"/>
          <w:color w:val="538135" w:themeColor="accent6" w:themeShade="BF"/>
        </w:rPr>
        <w:t xml:space="preserve">David </w:t>
      </w:r>
      <w:proofErr w:type="spellStart"/>
      <w:r w:rsidRPr="000A1B76">
        <w:rPr>
          <w:rFonts w:ascii="Arial" w:hAnsi="Arial" w:cs="Arial"/>
          <w:color w:val="538135" w:themeColor="accent6" w:themeShade="BF"/>
        </w:rPr>
        <w:t>Linnard</w:t>
      </w:r>
      <w:proofErr w:type="spellEnd"/>
      <w:r w:rsidRPr="000A1B76">
        <w:rPr>
          <w:rFonts w:ascii="Arial" w:hAnsi="Arial" w:cs="Arial"/>
          <w:color w:val="538135" w:themeColor="accent6" w:themeShade="BF"/>
        </w:rPr>
        <w:t xml:space="preserve"> Wheeler </w:t>
      </w:r>
    </w:p>
    <w:p w14:paraId="7B82B2A4" w14:textId="263CF28A" w:rsidR="00D26C4D" w:rsidRPr="00323796" w:rsidRDefault="00D26C4D" w:rsidP="00D26C4D">
      <w:pPr>
        <w:pStyle w:val="NormalWeb"/>
        <w:shd w:val="clear" w:color="auto" w:fill="FFFFFF"/>
        <w:rPr>
          <w:rFonts w:ascii="Arial" w:hAnsi="Arial" w:cs="Arial"/>
          <w:color w:val="000000" w:themeColor="text1"/>
        </w:rPr>
      </w:pPr>
      <w:r w:rsidRPr="00323796">
        <w:rPr>
          <w:rFonts w:ascii="Arial" w:hAnsi="Arial" w:cs="Arial"/>
          <w:b/>
          <w:bCs/>
          <w:color w:val="000000" w:themeColor="text1"/>
        </w:rPr>
        <w:t>Contact 2:</w:t>
      </w:r>
      <w:r w:rsidRPr="00323796">
        <w:rPr>
          <w:rFonts w:ascii="Arial" w:hAnsi="Arial" w:cs="Arial"/>
          <w:color w:val="000000" w:themeColor="text1"/>
        </w:rPr>
        <w:t xml:space="preserve"> </w:t>
      </w:r>
      <w:r w:rsidRPr="000A1B76">
        <w:rPr>
          <w:rFonts w:ascii="Arial" w:hAnsi="Arial" w:cs="Arial"/>
          <w:color w:val="538135" w:themeColor="accent6" w:themeShade="BF"/>
        </w:rPr>
        <w:t>Kenneth Frost</w:t>
      </w:r>
      <w:r w:rsidR="00323796" w:rsidRPr="000A1B76">
        <w:rPr>
          <w:rFonts w:ascii="Arial" w:hAnsi="Arial" w:cs="Arial"/>
          <w:color w:val="538135" w:themeColor="accent6" w:themeShade="BF"/>
        </w:rPr>
        <w:t xml:space="preserve">, James Woodhall, </w:t>
      </w:r>
      <w:r w:rsidR="00300219" w:rsidRPr="000A1B76">
        <w:rPr>
          <w:rFonts w:ascii="Arial" w:hAnsi="Arial" w:cs="Arial"/>
          <w:color w:val="538135" w:themeColor="accent6" w:themeShade="BF"/>
        </w:rPr>
        <w:t xml:space="preserve">Chakradhar </w:t>
      </w:r>
      <w:proofErr w:type="spellStart"/>
      <w:r w:rsidR="00300219" w:rsidRPr="000A1B76">
        <w:rPr>
          <w:rFonts w:ascii="Arial" w:hAnsi="Arial" w:cs="Arial"/>
          <w:color w:val="538135" w:themeColor="accent6" w:themeShade="BF"/>
        </w:rPr>
        <w:t>Mattupali</w:t>
      </w:r>
      <w:proofErr w:type="spellEnd"/>
      <w:r w:rsidR="00300219" w:rsidRPr="000A1B76">
        <w:rPr>
          <w:rFonts w:ascii="Arial" w:hAnsi="Arial" w:cs="Arial"/>
          <w:color w:val="538135" w:themeColor="accent6" w:themeShade="BF"/>
        </w:rPr>
        <w:t>, and David Crowder</w:t>
      </w:r>
    </w:p>
    <w:p w14:paraId="761CB937" w14:textId="1E5B9447" w:rsidR="00D26C4D" w:rsidRDefault="00D26C4D" w:rsidP="00323796">
      <w:pPr>
        <w:pStyle w:val="NormalWeb"/>
        <w:rPr>
          <w:rFonts w:ascii="Arial" w:hAnsi="Arial" w:cs="Arial"/>
        </w:rPr>
      </w:pPr>
      <w:r w:rsidRPr="00323796">
        <w:rPr>
          <w:rFonts w:ascii="Arial" w:hAnsi="Arial" w:cs="Arial"/>
          <w:b/>
          <w:bCs/>
        </w:rPr>
        <w:t xml:space="preserve">DUNS #: </w:t>
      </w:r>
      <w:r w:rsidR="00323796" w:rsidRPr="000A1B76">
        <w:rPr>
          <w:rFonts w:ascii="Arial" w:hAnsi="Arial" w:cs="Arial"/>
          <w:color w:val="538135" w:themeColor="accent6" w:themeShade="BF"/>
        </w:rPr>
        <w:t>04-148-5301</w:t>
      </w:r>
    </w:p>
    <w:p w14:paraId="3A542F0D" w14:textId="7E142847" w:rsidR="00323796" w:rsidRPr="000A1B76" w:rsidRDefault="00323796" w:rsidP="000A1B76">
      <w:pPr>
        <w:rPr>
          <w:color w:val="538135" w:themeColor="accent6" w:themeShade="BF"/>
        </w:rPr>
      </w:pPr>
      <w:r w:rsidRPr="000A1B76">
        <w:rPr>
          <w:rFonts w:ascii="Arial" w:hAnsi="Arial" w:cs="Arial"/>
          <w:b/>
          <w:bCs/>
          <w:color w:val="000000" w:themeColor="text1"/>
        </w:rPr>
        <w:t>Federal Tax ID #</w:t>
      </w:r>
      <w:r w:rsidR="000A1B76" w:rsidRPr="000A1B76">
        <w:rPr>
          <w:rFonts w:ascii="Arial" w:hAnsi="Arial" w:cs="Arial"/>
          <w:b/>
          <w:bCs/>
          <w:color w:val="000000" w:themeColor="text1"/>
        </w:rPr>
        <w:t xml:space="preserve"> </w:t>
      </w:r>
      <w:r w:rsidR="000A1B76" w:rsidRPr="000A1B76">
        <w:rPr>
          <w:rFonts w:ascii="Calibri" w:hAnsi="Calibri" w:cs="Calibri"/>
          <w:color w:val="538135" w:themeColor="accent6" w:themeShade="BF"/>
          <w:sz w:val="22"/>
          <w:szCs w:val="22"/>
        </w:rPr>
        <w:t>91-6001008</w:t>
      </w:r>
    </w:p>
    <w:p w14:paraId="50314AD7" w14:textId="52D1014E" w:rsidR="00323796" w:rsidRDefault="00323796" w:rsidP="00323796">
      <w:pPr>
        <w:pStyle w:val="NormalWeb"/>
        <w:rPr>
          <w:rFonts w:ascii="Arial" w:hAnsi="Arial" w:cs="Arial"/>
          <w:color w:val="000000" w:themeColor="text1"/>
        </w:rPr>
      </w:pPr>
      <w:r>
        <w:rPr>
          <w:rFonts w:ascii="Arial" w:hAnsi="Arial" w:cs="Arial"/>
          <w:b/>
          <w:bCs/>
          <w:color w:val="000000" w:themeColor="text1"/>
        </w:rPr>
        <w:t xml:space="preserve">Title: </w:t>
      </w:r>
      <w:r w:rsidRPr="000A1B76">
        <w:rPr>
          <w:rFonts w:ascii="Arial" w:hAnsi="Arial" w:cs="Arial"/>
          <w:color w:val="538135" w:themeColor="accent6" w:themeShade="BF"/>
        </w:rPr>
        <w:t>Development of late blight forecasting models for the Pacific Northwest</w:t>
      </w:r>
    </w:p>
    <w:p w14:paraId="372BDCC3" w14:textId="2BC6D779" w:rsidR="00323796" w:rsidRPr="00D502AF" w:rsidRDefault="00323796" w:rsidP="00323796">
      <w:pPr>
        <w:pStyle w:val="NormalWeb"/>
        <w:rPr>
          <w:rFonts w:ascii="Arial" w:hAnsi="Arial" w:cs="Arial"/>
          <w:color w:val="538135" w:themeColor="accent6" w:themeShade="BF"/>
        </w:rPr>
      </w:pPr>
      <w:r w:rsidRPr="00D502AF">
        <w:rPr>
          <w:rFonts w:ascii="Arial" w:hAnsi="Arial" w:cs="Arial"/>
          <w:b/>
          <w:bCs/>
          <w:color w:val="000000" w:themeColor="text1"/>
        </w:rPr>
        <w:t xml:space="preserve">Multi-State Project: </w:t>
      </w:r>
      <w:r w:rsidRPr="00D502AF">
        <w:rPr>
          <w:rFonts w:ascii="Arial" w:hAnsi="Arial" w:cs="Arial"/>
          <w:color w:val="538135" w:themeColor="accent6" w:themeShade="BF"/>
        </w:rPr>
        <w:t xml:space="preserve">Yes. Oregon and Idaho. Potato production in </w:t>
      </w:r>
      <w:r w:rsidR="00E1655E" w:rsidRPr="00D502AF">
        <w:rPr>
          <w:rFonts w:ascii="Arial" w:hAnsi="Arial" w:cs="Arial"/>
          <w:color w:val="538135" w:themeColor="accent6" w:themeShade="BF"/>
        </w:rPr>
        <w:t>the Pacific Northwest</w:t>
      </w:r>
      <w:r w:rsidRPr="00D502AF">
        <w:rPr>
          <w:rFonts w:ascii="Arial" w:hAnsi="Arial" w:cs="Arial"/>
          <w:color w:val="538135" w:themeColor="accent6" w:themeShade="BF"/>
        </w:rPr>
        <w:t xml:space="preserve"> does not respect politic boundaries. Potato seed come from across the </w:t>
      </w:r>
      <w:r w:rsidR="00E1655E" w:rsidRPr="00D502AF">
        <w:rPr>
          <w:rFonts w:ascii="Arial" w:hAnsi="Arial" w:cs="Arial"/>
          <w:color w:val="538135" w:themeColor="accent6" w:themeShade="BF"/>
        </w:rPr>
        <w:t>US. Similarly,</w:t>
      </w:r>
      <w:r w:rsidRPr="00D502AF">
        <w:rPr>
          <w:rFonts w:ascii="Arial" w:hAnsi="Arial" w:cs="Arial"/>
          <w:color w:val="538135" w:themeColor="accent6" w:themeShade="BF"/>
        </w:rPr>
        <w:t xml:space="preserve"> diseases spread </w:t>
      </w:r>
      <w:r w:rsidR="00E1655E" w:rsidRPr="00D502AF">
        <w:rPr>
          <w:rFonts w:ascii="Arial" w:hAnsi="Arial" w:cs="Arial"/>
          <w:color w:val="538135" w:themeColor="accent6" w:themeShade="BF"/>
        </w:rPr>
        <w:t>regionally across the Pacific Northwest. Finally, e</w:t>
      </w:r>
      <w:r w:rsidRPr="00D502AF">
        <w:rPr>
          <w:rFonts w:ascii="Arial" w:hAnsi="Arial" w:cs="Arial"/>
          <w:color w:val="538135" w:themeColor="accent6" w:themeShade="BF"/>
        </w:rPr>
        <w:t xml:space="preserve">xisting </w:t>
      </w:r>
      <w:r w:rsidR="00E1655E" w:rsidRPr="00D502AF">
        <w:rPr>
          <w:rFonts w:ascii="Arial" w:hAnsi="Arial" w:cs="Arial"/>
          <w:color w:val="538135" w:themeColor="accent6" w:themeShade="BF"/>
        </w:rPr>
        <w:t xml:space="preserve">agricultural </w:t>
      </w:r>
      <w:r w:rsidRPr="00D502AF">
        <w:rPr>
          <w:rFonts w:ascii="Arial" w:hAnsi="Arial" w:cs="Arial"/>
          <w:color w:val="538135" w:themeColor="accent6" w:themeShade="BF"/>
        </w:rPr>
        <w:t xml:space="preserve">infrastructure is designed to operate across state lines. As such scientists and support from Idaho and Oregon are required to address disease forecasting needs in Washington. The role of the project in Idaho and Oregon will be to support spore trap and weather data infrastructure required to </w:t>
      </w:r>
      <w:r w:rsidR="00CB0C3F" w:rsidRPr="00D502AF">
        <w:rPr>
          <w:rFonts w:ascii="Arial" w:hAnsi="Arial" w:cs="Arial"/>
          <w:color w:val="538135" w:themeColor="accent6" w:themeShade="BF"/>
        </w:rPr>
        <w:t>develop and maintain the forecasting system.</w:t>
      </w:r>
    </w:p>
    <w:p w14:paraId="1B359439" w14:textId="4B6D04DF" w:rsidR="00CB0C3F" w:rsidRDefault="00CB0C3F" w:rsidP="00323796">
      <w:pPr>
        <w:pStyle w:val="NormalWeb"/>
        <w:rPr>
          <w:rFonts w:ascii="Arial" w:hAnsi="Arial" w:cs="Arial"/>
          <w:color w:val="000000" w:themeColor="text1"/>
        </w:rPr>
      </w:pPr>
      <w:r>
        <w:rPr>
          <w:rFonts w:ascii="Arial" w:hAnsi="Arial" w:cs="Arial"/>
          <w:b/>
          <w:bCs/>
          <w:color w:val="000000" w:themeColor="text1"/>
        </w:rPr>
        <w:t xml:space="preserve">Project period: Start date: </w:t>
      </w:r>
      <w:r w:rsidRPr="00F83F81">
        <w:rPr>
          <w:rFonts w:ascii="Arial" w:hAnsi="Arial" w:cs="Arial"/>
          <w:color w:val="538135" w:themeColor="accent6" w:themeShade="BF"/>
        </w:rPr>
        <w:t>October 1</w:t>
      </w:r>
      <w:r w:rsidRPr="00F83F81">
        <w:rPr>
          <w:rFonts w:ascii="Arial" w:hAnsi="Arial" w:cs="Arial"/>
          <w:color w:val="538135" w:themeColor="accent6" w:themeShade="BF"/>
          <w:vertAlign w:val="superscript"/>
        </w:rPr>
        <w:t>st</w:t>
      </w:r>
      <w:proofErr w:type="gramStart"/>
      <w:r w:rsidRPr="00F83F81">
        <w:rPr>
          <w:rFonts w:ascii="Arial" w:hAnsi="Arial" w:cs="Arial"/>
          <w:color w:val="538135" w:themeColor="accent6" w:themeShade="BF"/>
        </w:rPr>
        <w:t xml:space="preserve"> 2021</w:t>
      </w:r>
      <w:proofErr w:type="gramEnd"/>
      <w:r>
        <w:rPr>
          <w:rFonts w:ascii="Arial" w:hAnsi="Arial" w:cs="Arial"/>
          <w:color w:val="000000" w:themeColor="text1"/>
        </w:rPr>
        <w:t xml:space="preserve">; </w:t>
      </w:r>
      <w:r>
        <w:rPr>
          <w:rFonts w:ascii="Arial" w:hAnsi="Arial" w:cs="Arial"/>
          <w:b/>
          <w:bCs/>
          <w:color w:val="000000" w:themeColor="text1"/>
        </w:rPr>
        <w:t xml:space="preserve">End date: </w:t>
      </w:r>
      <w:r w:rsidRPr="00F83F81">
        <w:rPr>
          <w:rFonts w:ascii="Arial" w:hAnsi="Arial" w:cs="Arial"/>
          <w:color w:val="538135" w:themeColor="accent6" w:themeShade="BF"/>
        </w:rPr>
        <w:t>September 1</w:t>
      </w:r>
      <w:r w:rsidRPr="00F83F81">
        <w:rPr>
          <w:rFonts w:ascii="Arial" w:hAnsi="Arial" w:cs="Arial"/>
          <w:color w:val="538135" w:themeColor="accent6" w:themeShade="BF"/>
          <w:vertAlign w:val="superscript"/>
        </w:rPr>
        <w:t>st</w:t>
      </w:r>
      <w:r w:rsidRPr="00F83F81">
        <w:rPr>
          <w:rFonts w:ascii="Arial" w:hAnsi="Arial" w:cs="Arial"/>
          <w:color w:val="538135" w:themeColor="accent6" w:themeShade="BF"/>
        </w:rPr>
        <w:t xml:space="preserve"> 2024.</w:t>
      </w:r>
    </w:p>
    <w:p w14:paraId="3060B328" w14:textId="4705CA26" w:rsidR="00CB0C3F" w:rsidRDefault="00CB0C3F" w:rsidP="00323796">
      <w:pPr>
        <w:pStyle w:val="NormalWeb"/>
        <w:rPr>
          <w:rFonts w:ascii="Arial" w:hAnsi="Arial" w:cs="Arial"/>
        </w:rPr>
      </w:pPr>
      <w:r w:rsidRPr="00CB0C3F">
        <w:rPr>
          <w:rFonts w:ascii="Arial" w:hAnsi="Arial" w:cs="Arial"/>
          <w:b/>
          <w:bCs/>
        </w:rPr>
        <w:t>Does your project support R&amp;D?</w:t>
      </w:r>
      <w:r>
        <w:rPr>
          <w:rFonts w:ascii="Arial" w:hAnsi="Arial" w:cs="Arial"/>
          <w:b/>
          <w:bCs/>
        </w:rPr>
        <w:t xml:space="preserve"> </w:t>
      </w:r>
      <w:r w:rsidRPr="00F83F81">
        <w:rPr>
          <w:rFonts w:ascii="Arial" w:hAnsi="Arial" w:cs="Arial"/>
          <w:color w:val="538135" w:themeColor="accent6" w:themeShade="BF"/>
        </w:rPr>
        <w:t>Yes.</w:t>
      </w:r>
    </w:p>
    <w:p w14:paraId="4428F18A" w14:textId="43DF85D4" w:rsidR="00CB0C3F" w:rsidRPr="00D502AF" w:rsidRDefault="00CB0C3F" w:rsidP="00323796">
      <w:pPr>
        <w:pStyle w:val="NormalWeb"/>
        <w:rPr>
          <w:rFonts w:ascii="Arial" w:hAnsi="Arial" w:cs="Arial"/>
          <w:b/>
          <w:bCs/>
          <w:color w:val="000000" w:themeColor="text1"/>
        </w:rPr>
      </w:pPr>
      <w:r w:rsidRPr="00D502AF">
        <w:rPr>
          <w:rFonts w:ascii="Arial" w:hAnsi="Arial" w:cs="Arial"/>
          <w:b/>
          <w:bCs/>
          <w:color w:val="000000" w:themeColor="text1"/>
        </w:rPr>
        <w:t xml:space="preserve">Funding Category: </w:t>
      </w:r>
    </w:p>
    <w:p w14:paraId="711DED61" w14:textId="25648D4A" w:rsidR="001C009D" w:rsidRPr="00F83F81" w:rsidRDefault="00B310DE" w:rsidP="001C009D">
      <w:pPr>
        <w:pStyle w:val="NormalWeb"/>
        <w:numPr>
          <w:ilvl w:val="0"/>
          <w:numId w:val="34"/>
        </w:numPr>
        <w:rPr>
          <w:rFonts w:ascii="Arial" w:hAnsi="Arial" w:cs="Arial"/>
          <w:b/>
          <w:bCs/>
          <w:color w:val="538135" w:themeColor="accent6" w:themeShade="BF"/>
        </w:rPr>
      </w:pPr>
      <w:r w:rsidRPr="00F83F81">
        <w:rPr>
          <w:rFonts w:ascii="Arial" w:hAnsi="Arial" w:cs="Arial"/>
          <w:color w:val="538135" w:themeColor="accent6" w:themeShade="BF"/>
        </w:rPr>
        <w:t xml:space="preserve">Innovative technologies or </w:t>
      </w:r>
      <w:r w:rsidR="001C009D" w:rsidRPr="00F83F81">
        <w:rPr>
          <w:rFonts w:ascii="Arial" w:hAnsi="Arial" w:cs="Arial"/>
          <w:color w:val="538135" w:themeColor="accent6" w:themeShade="BF"/>
        </w:rPr>
        <w:t>Pest Management</w:t>
      </w:r>
    </w:p>
    <w:p w14:paraId="45088CFC" w14:textId="5920D394" w:rsidR="00CB0C3F" w:rsidRPr="00D502AF" w:rsidRDefault="00CB0C3F" w:rsidP="00323796">
      <w:pPr>
        <w:pStyle w:val="NormalWeb"/>
        <w:rPr>
          <w:rFonts w:ascii="Arial" w:hAnsi="Arial" w:cs="Arial"/>
          <w:b/>
          <w:bCs/>
          <w:color w:val="000000" w:themeColor="text1"/>
        </w:rPr>
      </w:pPr>
      <w:r w:rsidRPr="00D502AF">
        <w:rPr>
          <w:rFonts w:ascii="Arial" w:hAnsi="Arial" w:cs="Arial"/>
          <w:b/>
          <w:bCs/>
          <w:color w:val="000000" w:themeColor="text1"/>
        </w:rPr>
        <w:t xml:space="preserve">Funding Priority: </w:t>
      </w:r>
    </w:p>
    <w:p w14:paraId="5B61AB4E" w14:textId="10E88914" w:rsidR="001C009D" w:rsidRPr="00F83F81" w:rsidRDefault="001C009D" w:rsidP="001C009D">
      <w:pPr>
        <w:pStyle w:val="NormalWeb"/>
        <w:numPr>
          <w:ilvl w:val="0"/>
          <w:numId w:val="33"/>
        </w:numPr>
        <w:rPr>
          <w:rFonts w:ascii="Arial" w:hAnsi="Arial" w:cs="Arial"/>
          <w:color w:val="538135" w:themeColor="accent6" w:themeShade="BF"/>
        </w:rPr>
      </w:pPr>
      <w:r w:rsidRPr="00F83F81">
        <w:rPr>
          <w:rFonts w:ascii="Arial" w:hAnsi="Arial" w:cs="Arial"/>
          <w:color w:val="538135" w:themeColor="accent6" w:themeShade="BF"/>
        </w:rPr>
        <w:t>Control pests and diseases</w:t>
      </w:r>
    </w:p>
    <w:p w14:paraId="015FC454" w14:textId="1D79EA79" w:rsidR="00CB0C3F" w:rsidRPr="00D502AF" w:rsidRDefault="00CB0C3F" w:rsidP="00323796">
      <w:pPr>
        <w:pStyle w:val="NormalWeb"/>
        <w:rPr>
          <w:rFonts w:ascii="Arial" w:hAnsi="Arial" w:cs="Arial"/>
          <w:b/>
          <w:bCs/>
          <w:color w:val="000000" w:themeColor="text1"/>
        </w:rPr>
      </w:pPr>
      <w:r w:rsidRPr="00D502AF">
        <w:rPr>
          <w:rFonts w:ascii="Arial" w:hAnsi="Arial" w:cs="Arial"/>
          <w:b/>
          <w:bCs/>
          <w:color w:val="000000" w:themeColor="text1"/>
        </w:rPr>
        <w:t>Project Summary:</w:t>
      </w:r>
    </w:p>
    <w:p w14:paraId="2C03052C" w14:textId="77777777" w:rsidR="00CB0C3F" w:rsidRPr="00D502AF" w:rsidRDefault="00CB0C3F" w:rsidP="00CB0C3F">
      <w:pPr>
        <w:spacing w:before="100" w:beforeAutospacing="1" w:after="100" w:afterAutospacing="1"/>
        <w:rPr>
          <w:rFonts w:ascii="Arial" w:hAnsi="Arial" w:cs="Arial"/>
          <w:color w:val="000000" w:themeColor="text1"/>
        </w:rPr>
      </w:pPr>
      <w:r w:rsidRPr="00D502AF">
        <w:rPr>
          <w:rFonts w:ascii="Arial" w:hAnsi="Arial" w:cs="Arial"/>
          <w:color w:val="000000" w:themeColor="text1"/>
        </w:rPr>
        <w:t xml:space="preserve">Include a project summary of 250 words or less suitable for dissemination to the public. A Project Summary includes: </w:t>
      </w:r>
    </w:p>
    <w:p w14:paraId="53106401" w14:textId="7E2C9B58" w:rsidR="00CB0C3F" w:rsidRPr="00D502AF" w:rsidRDefault="00CB0C3F" w:rsidP="00CB0C3F">
      <w:pPr>
        <w:numPr>
          <w:ilvl w:val="0"/>
          <w:numId w:val="28"/>
        </w:numPr>
        <w:spacing w:before="100" w:beforeAutospacing="1" w:after="100" w:afterAutospacing="1"/>
        <w:rPr>
          <w:rFonts w:ascii="Arial" w:hAnsi="Arial" w:cs="Arial"/>
          <w:color w:val="000000" w:themeColor="text1"/>
        </w:rPr>
      </w:pPr>
      <w:r w:rsidRPr="00D502AF">
        <w:rPr>
          <w:rFonts w:ascii="Arial" w:hAnsi="Arial" w:cs="Arial"/>
          <w:color w:val="000000" w:themeColor="text1"/>
        </w:rPr>
        <w:t xml:space="preserve">The name of the applicant organization that if awarded a grant will establish an agreement or contractual relationship with the State Department of Agriculture to lead and execute the project, </w:t>
      </w:r>
    </w:p>
    <w:p w14:paraId="36D9504F" w14:textId="2CEF5EE2" w:rsidR="00CB0C3F" w:rsidRPr="00D502AF" w:rsidRDefault="00CB0C3F" w:rsidP="00CB0C3F">
      <w:pPr>
        <w:numPr>
          <w:ilvl w:val="0"/>
          <w:numId w:val="28"/>
        </w:numPr>
        <w:spacing w:before="100" w:beforeAutospacing="1" w:after="100" w:afterAutospacing="1"/>
        <w:rPr>
          <w:rFonts w:ascii="Arial" w:hAnsi="Arial" w:cs="Arial"/>
          <w:color w:val="000000" w:themeColor="text1"/>
        </w:rPr>
      </w:pPr>
      <w:r w:rsidRPr="00D502AF">
        <w:rPr>
          <w:rFonts w:ascii="Arial" w:hAnsi="Arial" w:cs="Arial"/>
          <w:color w:val="000000" w:themeColor="text1"/>
        </w:rPr>
        <w:t xml:space="preserve">A concise outline of the project’s outcome(s) and objectives, and </w:t>
      </w:r>
    </w:p>
    <w:p w14:paraId="6924E01F" w14:textId="2A7FF593" w:rsidR="00CB0C3F" w:rsidRPr="00D502AF" w:rsidRDefault="00CB0C3F" w:rsidP="00323796">
      <w:pPr>
        <w:numPr>
          <w:ilvl w:val="0"/>
          <w:numId w:val="28"/>
        </w:numPr>
        <w:spacing w:before="100" w:beforeAutospacing="1" w:after="100" w:afterAutospacing="1"/>
        <w:rPr>
          <w:rFonts w:ascii="Arial" w:hAnsi="Arial" w:cs="Arial"/>
          <w:color w:val="000000" w:themeColor="text1"/>
        </w:rPr>
      </w:pPr>
      <w:r w:rsidRPr="00D502AF">
        <w:rPr>
          <w:rFonts w:ascii="Arial" w:hAnsi="Arial" w:cs="Arial"/>
          <w:color w:val="000000" w:themeColor="text1"/>
        </w:rPr>
        <w:t xml:space="preserve">A description of the general tasks to be completed during the project period to fulfill this goal. </w:t>
      </w:r>
    </w:p>
    <w:p w14:paraId="09FCE47E" w14:textId="30329CF6" w:rsidR="00243061" w:rsidRPr="00D502AF" w:rsidRDefault="00D63291" w:rsidP="009D5C67">
      <w:pPr>
        <w:pStyle w:val="ListParagraph"/>
        <w:numPr>
          <w:ilvl w:val="0"/>
          <w:numId w:val="28"/>
        </w:numPr>
        <w:spacing w:before="100" w:beforeAutospacing="1" w:after="100" w:afterAutospacing="1"/>
        <w:jc w:val="both"/>
        <w:rPr>
          <w:rFonts w:ascii="Arial" w:hAnsi="Arial" w:cs="Arial"/>
          <w:color w:val="538135" w:themeColor="accent6" w:themeShade="BF"/>
        </w:rPr>
      </w:pPr>
      <w:r w:rsidRPr="00D502AF">
        <w:rPr>
          <w:rFonts w:ascii="Arial" w:hAnsi="Arial" w:cs="Arial"/>
          <w:color w:val="538135" w:themeColor="accent6" w:themeShade="BF"/>
        </w:rPr>
        <w:lastRenderedPageBreak/>
        <w:t>Late blight</w:t>
      </w:r>
      <w:r w:rsidR="003D19F2" w:rsidRPr="00D502AF">
        <w:rPr>
          <w:rFonts w:ascii="Arial" w:hAnsi="Arial" w:cs="Arial"/>
          <w:color w:val="538135" w:themeColor="accent6" w:themeShade="BF"/>
        </w:rPr>
        <w:t xml:space="preserve"> of potato</w:t>
      </w:r>
      <w:r w:rsidRPr="00D502AF">
        <w:rPr>
          <w:rFonts w:ascii="Arial" w:hAnsi="Arial" w:cs="Arial"/>
          <w:color w:val="538135" w:themeColor="accent6" w:themeShade="BF"/>
        </w:rPr>
        <w:t xml:space="preserve">, caused by </w:t>
      </w:r>
      <w:r w:rsidRPr="00D502AF">
        <w:rPr>
          <w:rFonts w:ascii="Arial" w:hAnsi="Arial" w:cs="Arial"/>
          <w:i/>
          <w:iCs/>
          <w:color w:val="538135" w:themeColor="accent6" w:themeShade="BF"/>
        </w:rPr>
        <w:t xml:space="preserve">Phytophthora </w:t>
      </w:r>
      <w:proofErr w:type="spellStart"/>
      <w:r w:rsidRPr="00D502AF">
        <w:rPr>
          <w:rFonts w:ascii="Arial" w:hAnsi="Arial" w:cs="Arial"/>
          <w:i/>
          <w:iCs/>
          <w:color w:val="538135" w:themeColor="accent6" w:themeShade="BF"/>
        </w:rPr>
        <w:t>infestans</w:t>
      </w:r>
      <w:proofErr w:type="spellEnd"/>
      <w:r w:rsidRPr="00D502AF">
        <w:rPr>
          <w:rFonts w:ascii="Arial" w:hAnsi="Arial" w:cs="Arial"/>
          <w:i/>
          <w:iCs/>
          <w:color w:val="538135" w:themeColor="accent6" w:themeShade="BF"/>
        </w:rPr>
        <w:t>,</w:t>
      </w:r>
      <w:r w:rsidRPr="00D502AF">
        <w:rPr>
          <w:rFonts w:ascii="Arial" w:hAnsi="Arial" w:cs="Arial"/>
          <w:color w:val="538135" w:themeColor="accent6" w:themeShade="BF"/>
        </w:rPr>
        <w:t xml:space="preserve"> </w:t>
      </w:r>
      <w:r w:rsidR="00F47CE6" w:rsidRPr="00D502AF">
        <w:rPr>
          <w:rFonts w:ascii="Arial" w:hAnsi="Arial" w:cs="Arial"/>
          <w:color w:val="538135" w:themeColor="accent6" w:themeShade="BF"/>
        </w:rPr>
        <w:t>c</w:t>
      </w:r>
      <w:r w:rsidRPr="00D502AF">
        <w:rPr>
          <w:rFonts w:ascii="Arial" w:hAnsi="Arial" w:cs="Arial"/>
          <w:color w:val="538135" w:themeColor="accent6" w:themeShade="BF"/>
        </w:rPr>
        <w:t>ause</w:t>
      </w:r>
      <w:r w:rsidR="00F47CE6" w:rsidRPr="00D502AF">
        <w:rPr>
          <w:rFonts w:ascii="Arial" w:hAnsi="Arial" w:cs="Arial"/>
          <w:color w:val="538135" w:themeColor="accent6" w:themeShade="BF"/>
        </w:rPr>
        <w:t>s</w:t>
      </w:r>
      <w:r w:rsidRPr="00D502AF">
        <w:rPr>
          <w:rFonts w:ascii="Arial" w:hAnsi="Arial" w:cs="Arial"/>
          <w:color w:val="538135" w:themeColor="accent6" w:themeShade="BF"/>
        </w:rPr>
        <w:t xml:space="preserve"> </w:t>
      </w:r>
      <w:r w:rsidR="00F47CE6" w:rsidRPr="00D502AF">
        <w:rPr>
          <w:rFonts w:ascii="Arial" w:hAnsi="Arial" w:cs="Arial"/>
          <w:color w:val="538135" w:themeColor="accent6" w:themeShade="BF"/>
        </w:rPr>
        <w:t xml:space="preserve">annual </w:t>
      </w:r>
      <w:r w:rsidRPr="00D502AF">
        <w:rPr>
          <w:rFonts w:ascii="Arial" w:hAnsi="Arial" w:cs="Arial"/>
          <w:color w:val="538135" w:themeColor="accent6" w:themeShade="BF"/>
        </w:rPr>
        <w:t xml:space="preserve">yield losses </w:t>
      </w:r>
      <w:r w:rsidR="00F47CE6" w:rsidRPr="00D502AF">
        <w:rPr>
          <w:rFonts w:ascii="Arial" w:hAnsi="Arial" w:cs="Arial"/>
          <w:color w:val="538135" w:themeColor="accent6" w:themeShade="BF"/>
        </w:rPr>
        <w:t>in the Pacific Northwest</w:t>
      </w:r>
      <w:r w:rsidRPr="00D502AF">
        <w:rPr>
          <w:rFonts w:ascii="Arial" w:hAnsi="Arial" w:cs="Arial"/>
          <w:color w:val="538135" w:themeColor="accent6" w:themeShade="BF"/>
        </w:rPr>
        <w:t xml:space="preserve">. The </w:t>
      </w:r>
      <w:r w:rsidR="00625057" w:rsidRPr="00D502AF">
        <w:rPr>
          <w:rFonts w:ascii="Arial" w:hAnsi="Arial" w:cs="Arial"/>
          <w:color w:val="538135" w:themeColor="accent6" w:themeShade="BF"/>
        </w:rPr>
        <w:t>objective</w:t>
      </w:r>
      <w:r w:rsidRPr="00D502AF">
        <w:rPr>
          <w:rFonts w:ascii="Arial" w:hAnsi="Arial" w:cs="Arial"/>
          <w:color w:val="538135" w:themeColor="accent6" w:themeShade="BF"/>
        </w:rPr>
        <w:t xml:space="preserve"> of this project is to </w:t>
      </w:r>
      <w:r w:rsidR="003D19F2" w:rsidRPr="00D502AF">
        <w:rPr>
          <w:rFonts w:ascii="Arial" w:hAnsi="Arial" w:cs="Arial"/>
          <w:color w:val="538135" w:themeColor="accent6" w:themeShade="BF"/>
        </w:rPr>
        <w:t xml:space="preserve">minimize losses and fungicide applications by </w:t>
      </w:r>
      <w:r w:rsidRPr="00D502AF">
        <w:rPr>
          <w:rFonts w:ascii="Arial" w:hAnsi="Arial" w:cs="Arial"/>
          <w:color w:val="538135" w:themeColor="accent6" w:themeShade="BF"/>
        </w:rPr>
        <w:t>develop</w:t>
      </w:r>
      <w:r w:rsidR="003D19F2" w:rsidRPr="00D502AF">
        <w:rPr>
          <w:rFonts w:ascii="Arial" w:hAnsi="Arial" w:cs="Arial"/>
          <w:color w:val="538135" w:themeColor="accent6" w:themeShade="BF"/>
        </w:rPr>
        <w:t>ing</w:t>
      </w:r>
      <w:r w:rsidR="00F47CE6" w:rsidRPr="00D502AF">
        <w:rPr>
          <w:rFonts w:ascii="Arial" w:hAnsi="Arial" w:cs="Arial"/>
          <w:color w:val="538135" w:themeColor="accent6" w:themeShade="BF"/>
        </w:rPr>
        <w:t xml:space="preserve"> disease forecasts</w:t>
      </w:r>
      <w:r w:rsidRPr="00D502AF">
        <w:rPr>
          <w:rFonts w:ascii="Arial" w:hAnsi="Arial" w:cs="Arial"/>
          <w:color w:val="538135" w:themeColor="accent6" w:themeShade="BF"/>
        </w:rPr>
        <w:t xml:space="preserve"> for producers in the P</w:t>
      </w:r>
      <w:r w:rsidR="00F47CE6" w:rsidRPr="00D502AF">
        <w:rPr>
          <w:rFonts w:ascii="Arial" w:hAnsi="Arial" w:cs="Arial"/>
          <w:color w:val="538135" w:themeColor="accent6" w:themeShade="BF"/>
        </w:rPr>
        <w:t>NW</w:t>
      </w:r>
      <w:r w:rsidRPr="00D502AF">
        <w:rPr>
          <w:rFonts w:ascii="Arial" w:hAnsi="Arial" w:cs="Arial"/>
          <w:color w:val="538135" w:themeColor="accent6" w:themeShade="BF"/>
        </w:rPr>
        <w:t xml:space="preserve">. </w:t>
      </w:r>
      <w:r w:rsidR="008C77FA" w:rsidRPr="00D502AF">
        <w:rPr>
          <w:rFonts w:ascii="Arial" w:hAnsi="Arial" w:cs="Arial"/>
          <w:color w:val="538135" w:themeColor="accent6" w:themeShade="BF"/>
        </w:rPr>
        <w:t>Scientists at Washington State University, the University of Idaho, and Oregon State University</w:t>
      </w:r>
      <w:r w:rsidRPr="00D502AF">
        <w:rPr>
          <w:rFonts w:ascii="Arial" w:hAnsi="Arial" w:cs="Arial"/>
          <w:color w:val="538135" w:themeColor="accent6" w:themeShade="BF"/>
        </w:rPr>
        <w:t xml:space="preserve"> propose to develop forecasts with </w:t>
      </w:r>
      <w:r w:rsidR="008C77FA" w:rsidRPr="00D502AF">
        <w:rPr>
          <w:rFonts w:ascii="Arial" w:hAnsi="Arial" w:cs="Arial"/>
          <w:color w:val="538135" w:themeColor="accent6" w:themeShade="BF"/>
        </w:rPr>
        <w:t>disease intensity,</w:t>
      </w:r>
      <w:r w:rsidR="001A7216" w:rsidRPr="00D502AF">
        <w:rPr>
          <w:rFonts w:ascii="Arial" w:hAnsi="Arial" w:cs="Arial"/>
          <w:color w:val="538135" w:themeColor="accent6" w:themeShade="BF"/>
        </w:rPr>
        <w:t xml:space="preserve"> pathogen abundance, </w:t>
      </w:r>
      <w:r w:rsidRPr="00D502AF">
        <w:rPr>
          <w:rFonts w:ascii="Arial" w:hAnsi="Arial" w:cs="Arial"/>
          <w:color w:val="538135" w:themeColor="accent6" w:themeShade="BF"/>
        </w:rPr>
        <w:t>phenology</w:t>
      </w:r>
      <w:r w:rsidR="008C77FA" w:rsidRPr="00D502AF">
        <w:rPr>
          <w:rFonts w:ascii="Arial" w:hAnsi="Arial" w:cs="Arial"/>
          <w:color w:val="538135" w:themeColor="accent6" w:themeShade="BF"/>
        </w:rPr>
        <w:t xml:space="preserve">, </w:t>
      </w:r>
      <w:r w:rsidRPr="00D502AF">
        <w:rPr>
          <w:rFonts w:ascii="Arial" w:hAnsi="Arial" w:cs="Arial"/>
          <w:color w:val="538135" w:themeColor="accent6" w:themeShade="BF"/>
        </w:rPr>
        <w:t>and weather data</w:t>
      </w:r>
      <w:r w:rsidR="008C77FA" w:rsidRPr="00D502AF">
        <w:rPr>
          <w:rFonts w:ascii="Arial" w:hAnsi="Arial" w:cs="Arial"/>
          <w:color w:val="538135" w:themeColor="accent6" w:themeShade="BF"/>
        </w:rPr>
        <w:t xml:space="preserve">. </w:t>
      </w:r>
      <w:r w:rsidRPr="00D502AF">
        <w:rPr>
          <w:rFonts w:ascii="Arial" w:hAnsi="Arial" w:cs="Arial"/>
          <w:color w:val="538135" w:themeColor="accent6" w:themeShade="BF"/>
        </w:rPr>
        <w:t xml:space="preserve">To accomplish this </w:t>
      </w:r>
      <w:r w:rsidR="00625057" w:rsidRPr="00D502AF">
        <w:rPr>
          <w:rFonts w:ascii="Arial" w:hAnsi="Arial" w:cs="Arial"/>
          <w:color w:val="538135" w:themeColor="accent6" w:themeShade="BF"/>
        </w:rPr>
        <w:t>objective</w:t>
      </w:r>
      <w:r w:rsidRPr="00D502AF">
        <w:rPr>
          <w:rFonts w:ascii="Arial" w:hAnsi="Arial" w:cs="Arial"/>
          <w:color w:val="538135" w:themeColor="accent6" w:themeShade="BF"/>
        </w:rPr>
        <w:t>, late blight intensity data will be collected from cooperating producers and ground-</w:t>
      </w:r>
      <w:proofErr w:type="spellStart"/>
      <w:r w:rsidRPr="00D502AF">
        <w:rPr>
          <w:rFonts w:ascii="Arial" w:hAnsi="Arial" w:cs="Arial"/>
          <w:color w:val="538135" w:themeColor="accent6" w:themeShade="BF"/>
        </w:rPr>
        <w:t>truthed</w:t>
      </w:r>
      <w:proofErr w:type="spellEnd"/>
      <w:r w:rsidRPr="00D502AF">
        <w:rPr>
          <w:rFonts w:ascii="Arial" w:hAnsi="Arial" w:cs="Arial"/>
          <w:color w:val="538135" w:themeColor="accent6" w:themeShade="BF"/>
        </w:rPr>
        <w:t xml:space="preserve"> by the PIs. </w:t>
      </w:r>
      <w:r w:rsidR="00CA2213" w:rsidRPr="00D502AF">
        <w:rPr>
          <w:rFonts w:ascii="Arial" w:hAnsi="Arial" w:cs="Arial"/>
          <w:color w:val="538135" w:themeColor="accent6" w:themeShade="BF"/>
        </w:rPr>
        <w:t>Pathogen abundance and weather data will be collected from strategically distributed spore traps and weather stations, respectively. Phenology data will be collected by producers. Disease intensity data will be modeled as a function of pathogen abundance, phenological, and weather data</w:t>
      </w:r>
      <w:r w:rsidR="00637C76" w:rsidRPr="00D502AF">
        <w:rPr>
          <w:rFonts w:ascii="Arial" w:hAnsi="Arial" w:cs="Arial"/>
          <w:color w:val="538135" w:themeColor="accent6" w:themeShade="BF"/>
        </w:rPr>
        <w:t xml:space="preserve"> with classical and machine learning models</w:t>
      </w:r>
      <w:r w:rsidR="00CA2213" w:rsidRPr="00D502AF">
        <w:rPr>
          <w:rFonts w:ascii="Arial" w:hAnsi="Arial" w:cs="Arial"/>
          <w:color w:val="538135" w:themeColor="accent6" w:themeShade="BF"/>
        </w:rPr>
        <w:t>.</w:t>
      </w:r>
      <w:r w:rsidR="00637C76" w:rsidRPr="00D502AF">
        <w:rPr>
          <w:rFonts w:ascii="Arial" w:hAnsi="Arial" w:cs="Arial"/>
          <w:color w:val="538135" w:themeColor="accent6" w:themeShade="BF"/>
        </w:rPr>
        <w:t xml:space="preserve"> The model(s) that perform best will be used for forecasts. Site-specific forecasts will be delivered electronically to producers</w:t>
      </w:r>
      <w:r w:rsidR="00CA2213" w:rsidRPr="00D502AF">
        <w:rPr>
          <w:rFonts w:ascii="Arial" w:hAnsi="Arial" w:cs="Arial"/>
          <w:color w:val="538135" w:themeColor="accent6" w:themeShade="BF"/>
        </w:rPr>
        <w:t xml:space="preserve"> </w:t>
      </w:r>
      <w:r w:rsidR="00637C76" w:rsidRPr="00D502AF">
        <w:rPr>
          <w:rFonts w:ascii="Arial" w:hAnsi="Arial" w:cs="Arial"/>
          <w:color w:val="538135" w:themeColor="accent6" w:themeShade="BF"/>
        </w:rPr>
        <w:t xml:space="preserve">weekly during the growing season. </w:t>
      </w:r>
      <w:r w:rsidRPr="00D502AF">
        <w:rPr>
          <w:rFonts w:ascii="Arial" w:hAnsi="Arial" w:cs="Arial"/>
          <w:color w:val="538135" w:themeColor="accent6" w:themeShade="BF"/>
        </w:rPr>
        <w:t>Expected outcomes of this research include (</w:t>
      </w:r>
      <w:proofErr w:type="spellStart"/>
      <w:r w:rsidRPr="00D502AF">
        <w:rPr>
          <w:rFonts w:ascii="Arial" w:hAnsi="Arial" w:cs="Arial"/>
          <w:color w:val="538135" w:themeColor="accent6" w:themeShade="BF"/>
        </w:rPr>
        <w:t>i</w:t>
      </w:r>
      <w:proofErr w:type="spellEnd"/>
      <w:r w:rsidRPr="00D502AF">
        <w:rPr>
          <w:rFonts w:ascii="Arial" w:hAnsi="Arial" w:cs="Arial"/>
          <w:color w:val="538135" w:themeColor="accent6" w:themeShade="BF"/>
        </w:rPr>
        <w:t xml:space="preserve">) site-specific </w:t>
      </w:r>
      <w:r w:rsidR="001E63E3" w:rsidRPr="00D502AF">
        <w:rPr>
          <w:rFonts w:ascii="Arial" w:hAnsi="Arial" w:cs="Arial"/>
          <w:color w:val="538135" w:themeColor="accent6" w:themeShade="BF"/>
        </w:rPr>
        <w:t xml:space="preserve">late blight </w:t>
      </w:r>
      <w:r w:rsidRPr="00D502AF">
        <w:rPr>
          <w:rFonts w:ascii="Arial" w:hAnsi="Arial" w:cs="Arial"/>
          <w:color w:val="538135" w:themeColor="accent6" w:themeShade="BF"/>
        </w:rPr>
        <w:t>forecasts</w:t>
      </w:r>
      <w:r w:rsidR="001E63E3" w:rsidRPr="00D502AF">
        <w:rPr>
          <w:rFonts w:ascii="Arial" w:hAnsi="Arial" w:cs="Arial"/>
          <w:color w:val="538135" w:themeColor="accent6" w:themeShade="BF"/>
        </w:rPr>
        <w:t xml:space="preserve"> and</w:t>
      </w:r>
      <w:r w:rsidRPr="00D502AF">
        <w:rPr>
          <w:rFonts w:ascii="Arial" w:hAnsi="Arial" w:cs="Arial"/>
          <w:color w:val="538135" w:themeColor="accent6" w:themeShade="BF"/>
        </w:rPr>
        <w:t xml:space="preserve"> weekly management recommendations</w:t>
      </w:r>
      <w:r w:rsidR="00625057" w:rsidRPr="00D502AF">
        <w:rPr>
          <w:rFonts w:ascii="Arial" w:hAnsi="Arial" w:cs="Arial"/>
          <w:color w:val="538135" w:themeColor="accent6" w:themeShade="BF"/>
        </w:rPr>
        <w:t xml:space="preserve">, </w:t>
      </w:r>
      <w:r w:rsidRPr="00D502AF">
        <w:rPr>
          <w:rFonts w:ascii="Arial" w:hAnsi="Arial" w:cs="Arial"/>
          <w:color w:val="538135" w:themeColor="accent6" w:themeShade="BF"/>
        </w:rPr>
        <w:t xml:space="preserve">(ii) </w:t>
      </w:r>
      <w:r w:rsidR="001E63E3" w:rsidRPr="00D502AF">
        <w:rPr>
          <w:rFonts w:ascii="Arial" w:hAnsi="Arial" w:cs="Arial"/>
          <w:color w:val="538135" w:themeColor="accent6" w:themeShade="BF"/>
        </w:rPr>
        <w:t>improved fungicide stewardship</w:t>
      </w:r>
      <w:r w:rsidR="00625057" w:rsidRPr="00D502AF">
        <w:rPr>
          <w:rFonts w:ascii="Arial" w:hAnsi="Arial" w:cs="Arial"/>
          <w:color w:val="538135" w:themeColor="accent6" w:themeShade="BF"/>
        </w:rPr>
        <w:t>, (i</w:t>
      </w:r>
      <w:r w:rsidR="001E63E3" w:rsidRPr="00D502AF">
        <w:rPr>
          <w:rFonts w:ascii="Arial" w:hAnsi="Arial" w:cs="Arial"/>
          <w:color w:val="538135" w:themeColor="accent6" w:themeShade="BF"/>
        </w:rPr>
        <w:t>ii</w:t>
      </w:r>
      <w:r w:rsidR="00625057" w:rsidRPr="00D502AF">
        <w:rPr>
          <w:rFonts w:ascii="Arial" w:hAnsi="Arial" w:cs="Arial"/>
          <w:color w:val="538135" w:themeColor="accent6" w:themeShade="BF"/>
        </w:rPr>
        <w:t xml:space="preserve">) </w:t>
      </w:r>
      <w:r w:rsidR="00B04FD4" w:rsidRPr="00D502AF">
        <w:rPr>
          <w:rFonts w:ascii="Arial" w:hAnsi="Arial" w:cs="Arial"/>
          <w:color w:val="538135" w:themeColor="accent6" w:themeShade="BF"/>
        </w:rPr>
        <w:t xml:space="preserve">identification of </w:t>
      </w:r>
      <w:r w:rsidR="00625057" w:rsidRPr="00D502AF">
        <w:rPr>
          <w:rFonts w:ascii="Arial" w:hAnsi="Arial" w:cs="Arial"/>
          <w:color w:val="538135" w:themeColor="accent6" w:themeShade="BF"/>
        </w:rPr>
        <w:t>factors that influence late blight epidemics, and (</w:t>
      </w:r>
      <w:r w:rsidR="001E63E3" w:rsidRPr="00D502AF">
        <w:rPr>
          <w:rFonts w:ascii="Arial" w:hAnsi="Arial" w:cs="Arial"/>
          <w:color w:val="538135" w:themeColor="accent6" w:themeShade="BF"/>
        </w:rPr>
        <w:t>i</w:t>
      </w:r>
      <w:r w:rsidR="00625057" w:rsidRPr="00D502AF">
        <w:rPr>
          <w:rFonts w:ascii="Arial" w:hAnsi="Arial" w:cs="Arial"/>
          <w:color w:val="538135" w:themeColor="accent6" w:themeShade="BF"/>
        </w:rPr>
        <w:t>v) extension and peer-reviewed publications</w:t>
      </w:r>
      <w:r w:rsidRPr="00D502AF">
        <w:rPr>
          <w:rFonts w:ascii="Arial" w:hAnsi="Arial" w:cs="Arial"/>
          <w:color w:val="538135" w:themeColor="accent6" w:themeShade="BF"/>
        </w:rPr>
        <w:t xml:space="preserve">. The effectiveness of </w:t>
      </w:r>
      <w:r w:rsidR="00B04FD4" w:rsidRPr="00D502AF">
        <w:rPr>
          <w:rFonts w:ascii="Arial" w:hAnsi="Arial" w:cs="Arial"/>
          <w:color w:val="538135" w:themeColor="accent6" w:themeShade="BF"/>
        </w:rPr>
        <w:t xml:space="preserve">the first two expected </w:t>
      </w:r>
      <w:r w:rsidRPr="00D502AF">
        <w:rPr>
          <w:rFonts w:ascii="Arial" w:hAnsi="Arial" w:cs="Arial"/>
          <w:color w:val="538135" w:themeColor="accent6" w:themeShade="BF"/>
        </w:rPr>
        <w:t xml:space="preserve">outcomes will be measured with surveys. </w:t>
      </w:r>
      <w:r w:rsidR="00D55DA8" w:rsidRPr="00D502AF">
        <w:rPr>
          <w:rFonts w:ascii="Arial" w:hAnsi="Arial" w:cs="Arial"/>
          <w:color w:val="538135" w:themeColor="accent6" w:themeShade="BF"/>
        </w:rPr>
        <w:t xml:space="preserve">In the short term, accurate and site-specific forecasts should </w:t>
      </w:r>
      <w:r w:rsidR="00B04FD4" w:rsidRPr="00D502AF">
        <w:rPr>
          <w:rFonts w:ascii="Arial" w:hAnsi="Arial" w:cs="Arial"/>
          <w:color w:val="538135" w:themeColor="accent6" w:themeShade="BF"/>
        </w:rPr>
        <w:t xml:space="preserve">help </w:t>
      </w:r>
      <w:r w:rsidR="00D55DA8" w:rsidRPr="00D502AF">
        <w:rPr>
          <w:rFonts w:ascii="Arial" w:hAnsi="Arial" w:cs="Arial"/>
          <w:color w:val="538135" w:themeColor="accent6" w:themeShade="BF"/>
        </w:rPr>
        <w:t>reduce</w:t>
      </w:r>
      <w:r w:rsidR="00B04FD4" w:rsidRPr="00D502AF">
        <w:rPr>
          <w:rFonts w:ascii="Arial" w:hAnsi="Arial" w:cs="Arial"/>
          <w:color w:val="538135" w:themeColor="accent6" w:themeShade="BF"/>
        </w:rPr>
        <w:t xml:space="preserve"> both yield losses due to late blight and</w:t>
      </w:r>
      <w:r w:rsidR="00D55DA8" w:rsidRPr="00D502AF">
        <w:rPr>
          <w:rFonts w:ascii="Arial" w:hAnsi="Arial" w:cs="Arial"/>
          <w:color w:val="538135" w:themeColor="accent6" w:themeShade="BF"/>
        </w:rPr>
        <w:t xml:space="preserve"> fungicide applications. In the long-term</w:t>
      </w:r>
      <w:r w:rsidR="001479CE" w:rsidRPr="00D502AF">
        <w:rPr>
          <w:rFonts w:ascii="Arial" w:hAnsi="Arial" w:cs="Arial"/>
          <w:color w:val="538135" w:themeColor="accent6" w:themeShade="BF"/>
        </w:rPr>
        <w:t>, late blight forecasts and fungicide stewardship should enhance the sustainability of potato production in the PNW.</w:t>
      </w:r>
    </w:p>
    <w:p w14:paraId="4EEC5E46" w14:textId="77777777" w:rsidR="00243061" w:rsidRPr="00D502AF" w:rsidRDefault="00243061" w:rsidP="00243061">
      <w:pPr>
        <w:spacing w:before="100" w:beforeAutospacing="1" w:after="100" w:afterAutospacing="1"/>
        <w:rPr>
          <w:rFonts w:ascii="Arial" w:hAnsi="Arial" w:cs="Arial"/>
          <w:color w:val="000000" w:themeColor="text1"/>
        </w:rPr>
      </w:pPr>
    </w:p>
    <w:p w14:paraId="0A6EDA6C" w14:textId="77777777" w:rsidR="00323796" w:rsidRPr="00D502AF" w:rsidRDefault="00323796" w:rsidP="00323796">
      <w:pPr>
        <w:rPr>
          <w:rFonts w:ascii="Arial" w:hAnsi="Arial" w:cs="Arial"/>
          <w:b/>
          <w:bCs/>
          <w:vanish/>
          <w:color w:val="000000" w:themeColor="text1"/>
          <w:sz w:val="28"/>
          <w:szCs w:val="28"/>
        </w:rPr>
      </w:pPr>
    </w:p>
    <w:p w14:paraId="44833985" w14:textId="77777777" w:rsidR="00323796" w:rsidRPr="00D502AF" w:rsidRDefault="00323796" w:rsidP="00CB0C3F">
      <w:pPr>
        <w:pStyle w:val="NormalWeb"/>
        <w:rPr>
          <w:rFonts w:ascii="Arial" w:hAnsi="Arial" w:cs="Arial"/>
          <w:b/>
          <w:bCs/>
          <w:color w:val="000000" w:themeColor="text1"/>
          <w:sz w:val="28"/>
          <w:szCs w:val="28"/>
        </w:rPr>
      </w:pPr>
      <w:r w:rsidRPr="00D502AF">
        <w:rPr>
          <w:rFonts w:ascii="Arial" w:hAnsi="Arial" w:cs="Arial"/>
          <w:b/>
          <w:bCs/>
          <w:color w:val="000000" w:themeColor="text1"/>
          <w:shd w:val="clear" w:color="auto" w:fill="FFFFFF"/>
        </w:rPr>
        <w:t xml:space="preserve">Project Purpose </w:t>
      </w:r>
    </w:p>
    <w:p w14:paraId="466A99E0" w14:textId="77777777" w:rsidR="00B7606B" w:rsidRPr="00D502AF" w:rsidRDefault="00323796" w:rsidP="00B7606B">
      <w:pPr>
        <w:pStyle w:val="NormalWeb"/>
        <w:numPr>
          <w:ilvl w:val="0"/>
          <w:numId w:val="26"/>
        </w:numPr>
        <w:rPr>
          <w:rFonts w:ascii="Arial" w:hAnsi="Arial" w:cs="Arial"/>
          <w:color w:val="000000" w:themeColor="text1"/>
          <w:sz w:val="21"/>
          <w:szCs w:val="21"/>
        </w:rPr>
      </w:pPr>
      <w:r w:rsidRPr="00D502AF">
        <w:rPr>
          <w:rFonts w:ascii="Arial" w:hAnsi="Arial" w:cs="Arial"/>
          <w:color w:val="000000" w:themeColor="text1"/>
        </w:rPr>
        <w:t xml:space="preserve">Provide the specific issue, problem or need that the project will address. </w:t>
      </w:r>
    </w:p>
    <w:p w14:paraId="6C98B559" w14:textId="614A45AC" w:rsidR="00B7606B" w:rsidRPr="005D2F4B" w:rsidRDefault="00B7606B" w:rsidP="005D2F4B">
      <w:pPr>
        <w:pStyle w:val="NormalWeb"/>
        <w:numPr>
          <w:ilvl w:val="1"/>
          <w:numId w:val="26"/>
        </w:numPr>
        <w:rPr>
          <w:rFonts w:ascii="Arial" w:hAnsi="Arial" w:cs="Arial"/>
          <w:color w:val="538135" w:themeColor="accent6" w:themeShade="BF"/>
          <w:sz w:val="21"/>
          <w:szCs w:val="21"/>
          <w:rPrChange w:id="0" w:author="Wheeler, David Linnard" w:date="2020-12-28T12:45:00Z">
            <w:rPr>
              <w:rFonts w:ascii="Arial" w:hAnsi="Arial" w:cs="Arial"/>
              <w:color w:val="538135" w:themeColor="accent6" w:themeShade="BF"/>
              <w:sz w:val="21"/>
              <w:szCs w:val="21"/>
            </w:rPr>
          </w:rPrChange>
        </w:rPr>
      </w:pPr>
      <w:del w:id="1" w:author="Wheeler, David Linnard" w:date="2020-12-28T12:36:00Z">
        <w:r w:rsidRPr="00D502AF" w:rsidDel="00C133EE">
          <w:rPr>
            <w:rFonts w:ascii="Arial" w:hAnsi="Arial" w:cs="Arial"/>
            <w:color w:val="538135" w:themeColor="accent6" w:themeShade="BF"/>
          </w:rPr>
          <w:delText xml:space="preserve">Washington state produces almost a quarter of potatoes grown in the US </w:delText>
        </w:r>
      </w:del>
      <w:ins w:id="2" w:author="Wheeler, David Linnard" w:date="2020-12-28T12:36:00Z">
        <w:r w:rsidR="00C133EE">
          <w:rPr>
            <w:rFonts w:ascii="Arial" w:hAnsi="Arial" w:cs="Arial"/>
            <w:color w:val="538135" w:themeColor="accent6" w:themeShade="BF"/>
          </w:rPr>
          <w:t xml:space="preserve">The PNW produces over 50% of potatoes in the United States </w:t>
        </w:r>
      </w:ins>
      <w:r w:rsidRPr="00D502AF">
        <w:rPr>
          <w:rFonts w:ascii="Arial" w:hAnsi="Arial" w:cs="Arial"/>
          <w:color w:val="538135" w:themeColor="accent6" w:themeShade="BF"/>
        </w:rPr>
        <w:t>(NASS, 2020). Unfortunately, the potato industry is often threatened by diseases like late blight. For example, in 1998 the cost of potato losses, fungicide applications, and other management activities in Washington</w:t>
      </w:r>
      <w:ins w:id="3" w:author="Wheeler, David Linnard" w:date="2020-12-28T12:37:00Z">
        <w:r w:rsidR="00C133EE">
          <w:rPr>
            <w:rFonts w:ascii="Arial" w:hAnsi="Arial" w:cs="Arial"/>
            <w:color w:val="538135" w:themeColor="accent6" w:themeShade="BF"/>
          </w:rPr>
          <w:t xml:space="preserve"> alone</w:t>
        </w:r>
      </w:ins>
      <w:r w:rsidRPr="00D502AF">
        <w:rPr>
          <w:rFonts w:ascii="Arial" w:hAnsi="Arial" w:cs="Arial"/>
          <w:color w:val="538135" w:themeColor="accent6" w:themeShade="BF"/>
        </w:rPr>
        <w:t xml:space="preserve"> was $22.3 million (Johnson et al. 2000). These losses translate to $35.3 million in 2020</w:t>
      </w:r>
      <w:r w:rsidR="003A3395">
        <w:rPr>
          <w:rFonts w:ascii="Arial" w:hAnsi="Arial" w:cs="Arial"/>
          <w:color w:val="538135" w:themeColor="accent6" w:themeShade="BF"/>
        </w:rPr>
        <w:t>.</w:t>
      </w:r>
      <w:ins w:id="4" w:author="Wheeler, David Linnard" w:date="2020-12-28T11:44:00Z">
        <w:r w:rsidR="003A3395">
          <w:rPr>
            <w:rFonts w:ascii="Arial" w:hAnsi="Arial" w:cs="Arial"/>
            <w:color w:val="538135" w:themeColor="accent6" w:themeShade="BF"/>
          </w:rPr>
          <w:t xml:space="preserve"> </w:t>
        </w:r>
        <w:r w:rsidR="003A3395">
          <w:rPr>
            <w:rFonts w:ascii="Arial" w:hAnsi="Arial" w:cs="Arial"/>
            <w:color w:val="538135" w:themeColor="accent6" w:themeShade="BF"/>
          </w:rPr>
          <w:t>Moreover, late blight is a reoccurring problem that threatens potato crops annually</w:t>
        </w:r>
        <w:r w:rsidR="003A3395">
          <w:rPr>
            <w:rFonts w:ascii="Arial" w:hAnsi="Arial" w:cs="Arial"/>
            <w:color w:val="538135" w:themeColor="accent6" w:themeShade="BF"/>
          </w:rPr>
          <w:t>.</w:t>
        </w:r>
      </w:ins>
      <w:r w:rsidR="003A3395">
        <w:rPr>
          <w:rFonts w:ascii="Arial" w:hAnsi="Arial" w:cs="Arial"/>
          <w:color w:val="538135" w:themeColor="accent6" w:themeShade="BF"/>
        </w:rPr>
        <w:t xml:space="preserve"> </w:t>
      </w:r>
      <w:moveFromRangeStart w:id="5" w:author="Wheeler, David Linnard" w:date="2020-12-28T11:49:00Z" w:name="move60048570"/>
      <w:moveFrom w:id="6" w:author="Wheeler, David Linnard" w:date="2020-12-28T11:49:00Z">
        <w:r w:rsidR="00D502AF" w:rsidRPr="00D502AF" w:rsidDel="003A3395">
          <w:rPr>
            <w:rFonts w:ascii="Arial" w:hAnsi="Arial" w:cs="Arial"/>
            <w:color w:val="538135" w:themeColor="accent6" w:themeShade="BF"/>
          </w:rPr>
          <w:t>To maintain competitive potato yields without excessive fungicide applications, site-specific forecasts are needed to inform disease management decisions for producers.</w:t>
        </w:r>
      </w:moveFrom>
      <w:moveFromRangeEnd w:id="5"/>
      <w:ins w:id="7" w:author="Wheeler, David Linnard" w:date="2020-12-28T11:45:00Z">
        <w:r w:rsidR="003A3395">
          <w:rPr>
            <w:rFonts w:ascii="Arial" w:hAnsi="Arial" w:cs="Arial"/>
            <w:color w:val="538135" w:themeColor="accent6" w:themeShade="BF"/>
          </w:rPr>
          <w:t>Currently</w:t>
        </w:r>
      </w:ins>
      <w:ins w:id="8" w:author="Wheeler, David Linnard" w:date="2020-12-28T11:48:00Z">
        <w:r w:rsidR="003A3395">
          <w:rPr>
            <w:rFonts w:ascii="Arial" w:hAnsi="Arial" w:cs="Arial"/>
            <w:color w:val="538135" w:themeColor="accent6" w:themeShade="BF"/>
          </w:rPr>
          <w:t xml:space="preserve">, </w:t>
        </w:r>
      </w:ins>
      <w:ins w:id="9" w:author="Wheeler, David Linnard" w:date="2020-12-28T12:17:00Z">
        <w:r w:rsidR="000660D6">
          <w:rPr>
            <w:rFonts w:ascii="Arial" w:hAnsi="Arial" w:cs="Arial"/>
            <w:color w:val="538135" w:themeColor="accent6" w:themeShade="BF"/>
          </w:rPr>
          <w:t xml:space="preserve">annual </w:t>
        </w:r>
      </w:ins>
      <w:ins w:id="10" w:author="Wheeler, David Linnard" w:date="2020-12-28T11:48:00Z">
        <w:r w:rsidR="003A3395">
          <w:rPr>
            <w:rFonts w:ascii="Arial" w:hAnsi="Arial" w:cs="Arial"/>
            <w:color w:val="538135" w:themeColor="accent6" w:themeShade="BF"/>
          </w:rPr>
          <w:t>late blight</w:t>
        </w:r>
      </w:ins>
      <w:ins w:id="11" w:author="Wheeler, David Linnard" w:date="2020-12-28T11:45:00Z">
        <w:r w:rsidR="003A3395">
          <w:rPr>
            <w:rFonts w:ascii="Arial" w:hAnsi="Arial" w:cs="Arial"/>
            <w:color w:val="538135" w:themeColor="accent6" w:themeShade="BF"/>
          </w:rPr>
          <w:t xml:space="preserve"> forecasts </w:t>
        </w:r>
      </w:ins>
      <w:ins w:id="12" w:author="Wheeler, David Linnard" w:date="2020-12-28T12:06:00Z">
        <w:r w:rsidR="002D07AE">
          <w:rPr>
            <w:rFonts w:ascii="Arial" w:hAnsi="Arial" w:cs="Arial"/>
            <w:color w:val="538135" w:themeColor="accent6" w:themeShade="BF"/>
          </w:rPr>
          <w:t xml:space="preserve">for WA </w:t>
        </w:r>
      </w:ins>
      <w:ins w:id="13" w:author="Wheeler, David Linnard" w:date="2020-12-28T11:45:00Z">
        <w:r w:rsidR="003A3395">
          <w:rPr>
            <w:rFonts w:ascii="Arial" w:hAnsi="Arial" w:cs="Arial"/>
            <w:color w:val="538135" w:themeColor="accent6" w:themeShade="BF"/>
          </w:rPr>
          <w:t xml:space="preserve">are issued by the </w:t>
        </w:r>
      </w:ins>
      <w:ins w:id="14" w:author="Wheeler, David Linnard" w:date="2020-12-28T12:14:00Z">
        <w:r w:rsidR="000660D6">
          <w:rPr>
            <w:rFonts w:ascii="Arial" w:hAnsi="Arial" w:cs="Arial"/>
            <w:color w:val="538135" w:themeColor="accent6" w:themeShade="BF"/>
          </w:rPr>
          <w:t xml:space="preserve">primary </w:t>
        </w:r>
      </w:ins>
      <w:ins w:id="15" w:author="Wheeler, David Linnard" w:date="2020-12-28T11:45:00Z">
        <w:r w:rsidR="003A3395">
          <w:rPr>
            <w:rFonts w:ascii="Arial" w:hAnsi="Arial" w:cs="Arial"/>
            <w:color w:val="538135" w:themeColor="accent6" w:themeShade="BF"/>
          </w:rPr>
          <w:t xml:space="preserve">PI using weather </w:t>
        </w:r>
      </w:ins>
      <w:ins w:id="16" w:author="Wheeler, David Linnard" w:date="2020-12-28T11:47:00Z">
        <w:r w:rsidR="003A3395">
          <w:rPr>
            <w:rFonts w:ascii="Arial" w:hAnsi="Arial" w:cs="Arial"/>
            <w:color w:val="538135" w:themeColor="accent6" w:themeShade="BF"/>
          </w:rPr>
          <w:t>forecasts</w:t>
        </w:r>
      </w:ins>
      <w:ins w:id="17" w:author="Wheeler, David Linnard" w:date="2020-12-28T11:45:00Z">
        <w:r w:rsidR="003A3395">
          <w:rPr>
            <w:rFonts w:ascii="Arial" w:hAnsi="Arial" w:cs="Arial"/>
            <w:color w:val="538135" w:themeColor="accent6" w:themeShade="BF"/>
          </w:rPr>
          <w:t xml:space="preserve"> from only 3 weather stations in WA.  As a result</w:t>
        </w:r>
      </w:ins>
      <w:ins w:id="18" w:author="Wheeler, David Linnard" w:date="2020-12-28T11:46:00Z">
        <w:r w:rsidR="003A3395">
          <w:rPr>
            <w:rFonts w:ascii="Arial" w:hAnsi="Arial" w:cs="Arial"/>
            <w:color w:val="538135" w:themeColor="accent6" w:themeShade="BF"/>
          </w:rPr>
          <w:t>, growers in areas of W</w:t>
        </w:r>
      </w:ins>
      <w:ins w:id="19" w:author="Wheeler, David Linnard" w:date="2020-12-28T12:38:00Z">
        <w:r w:rsidR="00C133EE">
          <w:rPr>
            <w:rFonts w:ascii="Arial" w:hAnsi="Arial" w:cs="Arial"/>
            <w:color w:val="538135" w:themeColor="accent6" w:themeShade="BF"/>
          </w:rPr>
          <w:t>ashington</w:t>
        </w:r>
      </w:ins>
      <w:ins w:id="20" w:author="Wheeler, David Linnard" w:date="2020-12-28T11:46:00Z">
        <w:r w:rsidR="003A3395">
          <w:rPr>
            <w:rFonts w:ascii="Arial" w:hAnsi="Arial" w:cs="Arial"/>
            <w:color w:val="538135" w:themeColor="accent6" w:themeShade="BF"/>
          </w:rPr>
          <w:t xml:space="preserve"> with different weather patterns may apply</w:t>
        </w:r>
      </w:ins>
      <w:ins w:id="21" w:author="Wheeler, David Linnard" w:date="2020-12-28T11:47:00Z">
        <w:r w:rsidR="003A3395">
          <w:rPr>
            <w:rFonts w:ascii="Arial" w:hAnsi="Arial" w:cs="Arial"/>
            <w:color w:val="538135" w:themeColor="accent6" w:themeShade="BF"/>
          </w:rPr>
          <w:t xml:space="preserve"> excessive fungicides because forecasts are not always accurate for target locations</w:t>
        </w:r>
      </w:ins>
      <w:ins w:id="22" w:author="Wheeler, David Linnard" w:date="2020-12-28T11:48:00Z">
        <w:r w:rsidR="003A3395">
          <w:rPr>
            <w:rFonts w:ascii="Arial" w:hAnsi="Arial" w:cs="Arial"/>
            <w:color w:val="538135" w:themeColor="accent6" w:themeShade="BF"/>
          </w:rPr>
          <w:t xml:space="preserve"> or the surrounding areas. </w:t>
        </w:r>
      </w:ins>
      <w:ins w:id="23" w:author="Wheeler, David Linnard" w:date="2020-12-28T12:06:00Z">
        <w:r w:rsidR="002D07AE">
          <w:rPr>
            <w:rFonts w:ascii="Arial" w:hAnsi="Arial" w:cs="Arial"/>
            <w:color w:val="538135" w:themeColor="accent6" w:themeShade="BF"/>
          </w:rPr>
          <w:t>Similarly</w:t>
        </w:r>
      </w:ins>
      <w:ins w:id="24" w:author="Wheeler, David Linnard" w:date="2020-12-28T12:07:00Z">
        <w:r w:rsidR="002D07AE">
          <w:rPr>
            <w:rFonts w:ascii="Arial" w:hAnsi="Arial" w:cs="Arial"/>
            <w:color w:val="538135" w:themeColor="accent6" w:themeShade="BF"/>
          </w:rPr>
          <w:t>, the late blight forecasts for I</w:t>
        </w:r>
      </w:ins>
      <w:ins w:id="25" w:author="Wheeler, David Linnard" w:date="2020-12-28T12:38:00Z">
        <w:r w:rsidR="00C133EE">
          <w:rPr>
            <w:rFonts w:ascii="Arial" w:hAnsi="Arial" w:cs="Arial"/>
            <w:color w:val="538135" w:themeColor="accent6" w:themeShade="BF"/>
          </w:rPr>
          <w:t>daho</w:t>
        </w:r>
      </w:ins>
      <w:ins w:id="26" w:author="Wheeler, David Linnard" w:date="2020-12-28T12:07:00Z">
        <w:r w:rsidR="002D07AE">
          <w:rPr>
            <w:rFonts w:ascii="Arial" w:hAnsi="Arial" w:cs="Arial"/>
            <w:color w:val="538135" w:themeColor="accent6" w:themeShade="BF"/>
          </w:rPr>
          <w:t xml:space="preserve"> and O</w:t>
        </w:r>
      </w:ins>
      <w:ins w:id="27" w:author="Wheeler, David Linnard" w:date="2020-12-28T12:38:00Z">
        <w:r w:rsidR="00C133EE">
          <w:rPr>
            <w:rFonts w:ascii="Arial" w:hAnsi="Arial" w:cs="Arial"/>
            <w:color w:val="538135" w:themeColor="accent6" w:themeShade="BF"/>
          </w:rPr>
          <w:t>regon</w:t>
        </w:r>
      </w:ins>
      <w:ins w:id="28" w:author="Wheeler, David Linnard" w:date="2020-12-28T12:07:00Z">
        <w:r w:rsidR="002D07AE">
          <w:rPr>
            <w:rFonts w:ascii="Arial" w:hAnsi="Arial" w:cs="Arial"/>
            <w:color w:val="538135" w:themeColor="accent6" w:themeShade="BF"/>
          </w:rPr>
          <w:t xml:space="preserve"> are issued </w:t>
        </w:r>
      </w:ins>
      <w:ins w:id="29" w:author="Wheeler, David Linnard" w:date="2020-12-28T12:08:00Z">
        <w:r w:rsidR="002D07AE">
          <w:rPr>
            <w:rFonts w:ascii="Arial" w:hAnsi="Arial" w:cs="Arial"/>
            <w:color w:val="538135" w:themeColor="accent6" w:themeShade="BF"/>
          </w:rPr>
          <w:t xml:space="preserve">via different </w:t>
        </w:r>
      </w:ins>
      <w:ins w:id="30" w:author="Wheeler, David Linnard" w:date="2020-12-28T12:10:00Z">
        <w:r w:rsidR="002D07AE">
          <w:rPr>
            <w:rFonts w:ascii="Arial" w:hAnsi="Arial" w:cs="Arial"/>
            <w:color w:val="538135" w:themeColor="accent6" w:themeShade="BF"/>
          </w:rPr>
          <w:t>forums</w:t>
        </w:r>
      </w:ins>
      <w:ins w:id="31" w:author="Wheeler, David Linnard" w:date="2020-12-28T12:08:00Z">
        <w:r w:rsidR="002D07AE">
          <w:rPr>
            <w:rFonts w:ascii="Arial" w:hAnsi="Arial" w:cs="Arial"/>
            <w:color w:val="538135" w:themeColor="accent6" w:themeShade="BF"/>
          </w:rPr>
          <w:t xml:space="preserve">. As such, producers that operate across political boundaries need to consult multiple forecasts to determine when to apply fungicides. </w:t>
        </w:r>
      </w:ins>
      <w:ins w:id="32" w:author="Wheeler, David Linnard" w:date="2020-12-28T12:19:00Z">
        <w:r w:rsidR="000660D6" w:rsidRPr="005D2F4B">
          <w:rPr>
            <w:rFonts w:ascii="Arial" w:hAnsi="Arial" w:cs="Arial"/>
            <w:color w:val="538135" w:themeColor="accent6" w:themeShade="BF"/>
          </w:rPr>
          <w:t xml:space="preserve">Thus, </w:t>
        </w:r>
      </w:ins>
      <w:ins w:id="33" w:author="Wheeler, David Linnard" w:date="2020-12-28T12:20:00Z">
        <w:r w:rsidR="000660D6" w:rsidRPr="005D2F4B">
          <w:rPr>
            <w:rFonts w:ascii="Arial" w:hAnsi="Arial" w:cs="Arial"/>
            <w:color w:val="538135" w:themeColor="accent6" w:themeShade="BF"/>
            <w:rPrChange w:id="34" w:author="Wheeler, David Linnard" w:date="2020-12-28T12:45:00Z">
              <w:rPr>
                <w:rFonts w:ascii="Arial" w:hAnsi="Arial" w:cs="Arial"/>
                <w:color w:val="538135" w:themeColor="accent6" w:themeShade="BF"/>
              </w:rPr>
            </w:rPrChange>
          </w:rPr>
          <w:t>this project addresses the following issues</w:t>
        </w:r>
      </w:ins>
      <w:ins w:id="35" w:author="Wheeler, David Linnard" w:date="2020-12-28T12:25:00Z">
        <w:r w:rsidR="006F4A51" w:rsidRPr="005D2F4B">
          <w:rPr>
            <w:rFonts w:ascii="Arial" w:hAnsi="Arial" w:cs="Arial"/>
            <w:color w:val="538135" w:themeColor="accent6" w:themeShade="BF"/>
            <w:rPrChange w:id="36" w:author="Wheeler, David Linnard" w:date="2020-12-28T12:45:00Z">
              <w:rPr>
                <w:rFonts w:ascii="Arial" w:hAnsi="Arial" w:cs="Arial"/>
                <w:color w:val="538135" w:themeColor="accent6" w:themeShade="BF"/>
              </w:rPr>
            </w:rPrChange>
          </w:rPr>
          <w:t xml:space="preserve"> with current late blight forecasts:</w:t>
        </w:r>
      </w:ins>
      <w:ins w:id="37" w:author="Wheeler, David Linnard" w:date="2020-12-28T12:20:00Z">
        <w:r w:rsidR="000660D6" w:rsidRPr="005D2F4B">
          <w:rPr>
            <w:rFonts w:ascii="Arial" w:hAnsi="Arial" w:cs="Arial"/>
            <w:color w:val="538135" w:themeColor="accent6" w:themeShade="BF"/>
            <w:rPrChange w:id="38" w:author="Wheeler, David Linnard" w:date="2020-12-28T12:45:00Z">
              <w:rPr>
                <w:rFonts w:ascii="Arial" w:hAnsi="Arial" w:cs="Arial"/>
                <w:color w:val="538135" w:themeColor="accent6" w:themeShade="BF"/>
              </w:rPr>
            </w:rPrChange>
          </w:rPr>
          <w:t xml:space="preserve"> (</w:t>
        </w:r>
        <w:proofErr w:type="spellStart"/>
        <w:r w:rsidR="000660D6" w:rsidRPr="005D2F4B">
          <w:rPr>
            <w:rFonts w:ascii="Arial" w:hAnsi="Arial" w:cs="Arial"/>
            <w:color w:val="538135" w:themeColor="accent6" w:themeShade="BF"/>
            <w:rPrChange w:id="39" w:author="Wheeler, David Linnard" w:date="2020-12-28T12:45:00Z">
              <w:rPr>
                <w:rFonts w:ascii="Arial" w:hAnsi="Arial" w:cs="Arial"/>
                <w:color w:val="538135" w:themeColor="accent6" w:themeShade="BF"/>
              </w:rPr>
            </w:rPrChange>
          </w:rPr>
          <w:t>i</w:t>
        </w:r>
        <w:proofErr w:type="spellEnd"/>
        <w:r w:rsidR="000660D6" w:rsidRPr="005D2F4B">
          <w:rPr>
            <w:rFonts w:ascii="Arial" w:hAnsi="Arial" w:cs="Arial"/>
            <w:color w:val="538135" w:themeColor="accent6" w:themeShade="BF"/>
            <w:rPrChange w:id="40" w:author="Wheeler, David Linnard" w:date="2020-12-28T12:45:00Z">
              <w:rPr>
                <w:rFonts w:ascii="Arial" w:hAnsi="Arial" w:cs="Arial"/>
                <w:color w:val="538135" w:themeColor="accent6" w:themeShade="BF"/>
              </w:rPr>
            </w:rPrChange>
          </w:rPr>
          <w:t>)</w:t>
        </w:r>
      </w:ins>
      <w:ins w:id="41" w:author="Wheeler, David Linnard" w:date="2020-12-28T12:21:00Z">
        <w:r w:rsidR="006F4A51" w:rsidRPr="005D2F4B">
          <w:rPr>
            <w:rFonts w:ascii="Arial" w:hAnsi="Arial" w:cs="Arial"/>
            <w:color w:val="538135" w:themeColor="accent6" w:themeShade="BF"/>
            <w:rPrChange w:id="42" w:author="Wheeler, David Linnard" w:date="2020-12-28T12:45:00Z">
              <w:rPr>
                <w:rFonts w:ascii="Arial" w:hAnsi="Arial" w:cs="Arial"/>
                <w:color w:val="538135" w:themeColor="accent6" w:themeShade="BF"/>
              </w:rPr>
            </w:rPrChange>
          </w:rPr>
          <w:t xml:space="preserve"> </w:t>
        </w:r>
      </w:ins>
      <w:ins w:id="43" w:author="Wheeler, David Linnard" w:date="2020-12-28T12:25:00Z">
        <w:r w:rsidR="006F4A51" w:rsidRPr="005D2F4B">
          <w:rPr>
            <w:rFonts w:ascii="Arial" w:hAnsi="Arial" w:cs="Arial"/>
            <w:color w:val="538135" w:themeColor="accent6" w:themeShade="BF"/>
            <w:rPrChange w:id="44" w:author="Wheeler, David Linnard" w:date="2020-12-28T12:45:00Z">
              <w:rPr>
                <w:rFonts w:ascii="Arial" w:hAnsi="Arial" w:cs="Arial"/>
                <w:color w:val="538135" w:themeColor="accent6" w:themeShade="BF"/>
              </w:rPr>
            </w:rPrChange>
          </w:rPr>
          <w:t>spatial scale</w:t>
        </w:r>
      </w:ins>
      <w:ins w:id="45" w:author="Wheeler, David Linnard" w:date="2020-12-28T12:29:00Z">
        <w:r w:rsidR="006F4A51" w:rsidRPr="005D2F4B">
          <w:rPr>
            <w:rFonts w:ascii="Arial" w:hAnsi="Arial" w:cs="Arial"/>
            <w:color w:val="538135" w:themeColor="accent6" w:themeShade="BF"/>
            <w:rPrChange w:id="46" w:author="Wheeler, David Linnard" w:date="2020-12-28T12:45:00Z">
              <w:rPr>
                <w:rFonts w:ascii="Arial" w:hAnsi="Arial" w:cs="Arial"/>
                <w:color w:val="538135" w:themeColor="accent6" w:themeShade="BF"/>
              </w:rPr>
            </w:rPrChange>
          </w:rPr>
          <w:t>s are limited</w:t>
        </w:r>
      </w:ins>
      <w:ins w:id="47" w:author="Wheeler, David Linnard" w:date="2020-12-28T12:30:00Z">
        <w:r w:rsidR="006F4A51" w:rsidRPr="005D2F4B">
          <w:rPr>
            <w:rFonts w:ascii="Arial" w:hAnsi="Arial" w:cs="Arial"/>
            <w:color w:val="538135" w:themeColor="accent6" w:themeShade="BF"/>
            <w:rPrChange w:id="48" w:author="Wheeler, David Linnard" w:date="2020-12-28T12:45:00Z">
              <w:rPr>
                <w:rFonts w:ascii="Arial" w:hAnsi="Arial" w:cs="Arial"/>
                <w:color w:val="538135" w:themeColor="accent6" w:themeShade="BF"/>
              </w:rPr>
            </w:rPrChange>
          </w:rPr>
          <w:t xml:space="preserve"> within states</w:t>
        </w:r>
      </w:ins>
      <w:ins w:id="49" w:author="Wheeler, David Linnard" w:date="2020-12-28T12:27:00Z">
        <w:r w:rsidR="006F4A51" w:rsidRPr="005D2F4B">
          <w:rPr>
            <w:rFonts w:ascii="Arial" w:hAnsi="Arial" w:cs="Arial"/>
            <w:color w:val="538135" w:themeColor="accent6" w:themeShade="BF"/>
            <w:rPrChange w:id="50" w:author="Wheeler, David Linnard" w:date="2020-12-28T12:45:00Z">
              <w:rPr>
                <w:rFonts w:ascii="Arial" w:hAnsi="Arial" w:cs="Arial"/>
                <w:color w:val="538135" w:themeColor="accent6" w:themeShade="BF"/>
              </w:rPr>
            </w:rPrChange>
          </w:rPr>
          <w:t>:</w:t>
        </w:r>
      </w:ins>
      <w:ins w:id="51" w:author="Wheeler, David Linnard" w:date="2020-12-28T12:22:00Z">
        <w:r w:rsidR="006F4A51" w:rsidRPr="005D2F4B">
          <w:rPr>
            <w:rFonts w:ascii="Arial" w:hAnsi="Arial" w:cs="Arial"/>
            <w:color w:val="538135" w:themeColor="accent6" w:themeShade="BF"/>
            <w:rPrChange w:id="52" w:author="Wheeler, David Linnard" w:date="2020-12-28T12:45:00Z">
              <w:rPr>
                <w:rFonts w:ascii="Arial" w:hAnsi="Arial" w:cs="Arial"/>
                <w:color w:val="538135" w:themeColor="accent6" w:themeShade="BF"/>
              </w:rPr>
            </w:rPrChange>
          </w:rPr>
          <w:t xml:space="preserve"> </w:t>
        </w:r>
      </w:ins>
      <w:ins w:id="53" w:author="Wheeler, David Linnard" w:date="2020-12-28T12:26:00Z">
        <w:r w:rsidR="006F4A51" w:rsidRPr="005D2F4B">
          <w:rPr>
            <w:rFonts w:ascii="Arial" w:hAnsi="Arial" w:cs="Arial"/>
            <w:color w:val="538135" w:themeColor="accent6" w:themeShade="BF"/>
            <w:rPrChange w:id="54" w:author="Wheeler, David Linnard" w:date="2020-12-28T12:45:00Z">
              <w:rPr>
                <w:rFonts w:ascii="Arial" w:hAnsi="Arial" w:cs="Arial"/>
                <w:color w:val="538135" w:themeColor="accent6" w:themeShade="BF"/>
              </w:rPr>
            </w:rPrChange>
          </w:rPr>
          <w:t xml:space="preserve">site-specific </w:t>
        </w:r>
      </w:ins>
      <w:ins w:id="55" w:author="Wheeler, David Linnard" w:date="2020-12-28T12:25:00Z">
        <w:r w:rsidR="006F4A51" w:rsidRPr="005D2F4B">
          <w:rPr>
            <w:rFonts w:ascii="Arial" w:hAnsi="Arial" w:cs="Arial"/>
            <w:color w:val="538135" w:themeColor="accent6" w:themeShade="BF"/>
            <w:rPrChange w:id="56" w:author="Wheeler, David Linnard" w:date="2020-12-28T12:45:00Z">
              <w:rPr>
                <w:rFonts w:ascii="Arial" w:hAnsi="Arial" w:cs="Arial"/>
                <w:color w:val="538135" w:themeColor="accent6" w:themeShade="BF"/>
              </w:rPr>
            </w:rPrChange>
          </w:rPr>
          <w:t>fore</w:t>
        </w:r>
      </w:ins>
      <w:ins w:id="57" w:author="Wheeler, David Linnard" w:date="2020-12-28T12:26:00Z">
        <w:r w:rsidR="006F4A51" w:rsidRPr="005D2F4B">
          <w:rPr>
            <w:rFonts w:ascii="Arial" w:hAnsi="Arial" w:cs="Arial"/>
            <w:color w:val="538135" w:themeColor="accent6" w:themeShade="BF"/>
            <w:rPrChange w:id="58" w:author="Wheeler, David Linnard" w:date="2020-12-28T12:45:00Z">
              <w:rPr>
                <w:rFonts w:ascii="Arial" w:hAnsi="Arial" w:cs="Arial"/>
                <w:color w:val="538135" w:themeColor="accent6" w:themeShade="BF"/>
              </w:rPr>
            </w:rPrChange>
          </w:rPr>
          <w:t>casts for potato production areas in W</w:t>
        </w:r>
      </w:ins>
      <w:ins w:id="59" w:author="Wheeler, David Linnard" w:date="2020-12-28T12:39:00Z">
        <w:r w:rsidR="00C133EE" w:rsidRPr="005D2F4B">
          <w:rPr>
            <w:rFonts w:ascii="Arial" w:hAnsi="Arial" w:cs="Arial"/>
            <w:color w:val="538135" w:themeColor="accent6" w:themeShade="BF"/>
            <w:rPrChange w:id="60" w:author="Wheeler, David Linnard" w:date="2020-12-28T12:45:00Z">
              <w:rPr>
                <w:rFonts w:ascii="Arial" w:hAnsi="Arial" w:cs="Arial"/>
                <w:color w:val="538135" w:themeColor="accent6" w:themeShade="BF"/>
              </w:rPr>
            </w:rPrChange>
          </w:rPr>
          <w:t>ashington</w:t>
        </w:r>
      </w:ins>
      <w:ins w:id="61" w:author="Wheeler, David Linnard" w:date="2020-12-28T12:26:00Z">
        <w:r w:rsidR="006F4A51" w:rsidRPr="005D2F4B">
          <w:rPr>
            <w:rFonts w:ascii="Arial" w:hAnsi="Arial" w:cs="Arial"/>
            <w:color w:val="538135" w:themeColor="accent6" w:themeShade="BF"/>
            <w:rPrChange w:id="62" w:author="Wheeler, David Linnard" w:date="2020-12-28T12:45:00Z">
              <w:rPr>
                <w:rFonts w:ascii="Arial" w:hAnsi="Arial" w:cs="Arial"/>
                <w:color w:val="538135" w:themeColor="accent6" w:themeShade="BF"/>
              </w:rPr>
            </w:rPrChange>
          </w:rPr>
          <w:t>, O</w:t>
        </w:r>
      </w:ins>
      <w:ins w:id="63" w:author="Wheeler, David Linnard" w:date="2020-12-28T12:39:00Z">
        <w:r w:rsidR="00C133EE" w:rsidRPr="005D2F4B">
          <w:rPr>
            <w:rFonts w:ascii="Arial" w:hAnsi="Arial" w:cs="Arial"/>
            <w:color w:val="538135" w:themeColor="accent6" w:themeShade="BF"/>
            <w:rPrChange w:id="64" w:author="Wheeler, David Linnard" w:date="2020-12-28T12:45:00Z">
              <w:rPr>
                <w:rFonts w:ascii="Arial" w:hAnsi="Arial" w:cs="Arial"/>
                <w:color w:val="538135" w:themeColor="accent6" w:themeShade="BF"/>
              </w:rPr>
            </w:rPrChange>
          </w:rPr>
          <w:t>regon</w:t>
        </w:r>
      </w:ins>
      <w:ins w:id="65" w:author="Wheeler, David Linnard" w:date="2020-12-28T12:26:00Z">
        <w:r w:rsidR="006F4A51" w:rsidRPr="005D2F4B">
          <w:rPr>
            <w:rFonts w:ascii="Arial" w:hAnsi="Arial" w:cs="Arial"/>
            <w:color w:val="538135" w:themeColor="accent6" w:themeShade="BF"/>
            <w:rPrChange w:id="66" w:author="Wheeler, David Linnard" w:date="2020-12-28T12:45:00Z">
              <w:rPr>
                <w:rFonts w:ascii="Arial" w:hAnsi="Arial" w:cs="Arial"/>
                <w:color w:val="538135" w:themeColor="accent6" w:themeShade="BF"/>
              </w:rPr>
            </w:rPrChange>
          </w:rPr>
          <w:t>, and I</w:t>
        </w:r>
      </w:ins>
      <w:ins w:id="67" w:author="Wheeler, David Linnard" w:date="2020-12-28T12:39:00Z">
        <w:r w:rsidR="00C133EE" w:rsidRPr="005D2F4B">
          <w:rPr>
            <w:rFonts w:ascii="Arial" w:hAnsi="Arial" w:cs="Arial"/>
            <w:color w:val="538135" w:themeColor="accent6" w:themeShade="BF"/>
            <w:rPrChange w:id="68" w:author="Wheeler, David Linnard" w:date="2020-12-28T12:45:00Z">
              <w:rPr>
                <w:rFonts w:ascii="Arial" w:hAnsi="Arial" w:cs="Arial"/>
                <w:color w:val="538135" w:themeColor="accent6" w:themeShade="BF"/>
              </w:rPr>
            </w:rPrChange>
          </w:rPr>
          <w:t>daho</w:t>
        </w:r>
      </w:ins>
      <w:ins w:id="69" w:author="Wheeler, David Linnard" w:date="2020-12-28T12:26:00Z">
        <w:r w:rsidR="006F4A51" w:rsidRPr="005D2F4B">
          <w:rPr>
            <w:rFonts w:ascii="Arial" w:hAnsi="Arial" w:cs="Arial"/>
            <w:color w:val="538135" w:themeColor="accent6" w:themeShade="BF"/>
            <w:rPrChange w:id="70" w:author="Wheeler, David Linnard" w:date="2020-12-28T12:45:00Z">
              <w:rPr>
                <w:rFonts w:ascii="Arial" w:hAnsi="Arial" w:cs="Arial"/>
                <w:color w:val="538135" w:themeColor="accent6" w:themeShade="BF"/>
              </w:rPr>
            </w:rPrChange>
          </w:rPr>
          <w:t xml:space="preserve"> are </w:t>
        </w:r>
      </w:ins>
      <w:ins w:id="71" w:author="Wheeler, David Linnard" w:date="2020-12-28T12:30:00Z">
        <w:r w:rsidR="006F4A51" w:rsidRPr="005D2F4B">
          <w:rPr>
            <w:rFonts w:ascii="Arial" w:hAnsi="Arial" w:cs="Arial"/>
            <w:color w:val="538135" w:themeColor="accent6" w:themeShade="BF"/>
            <w:rPrChange w:id="72" w:author="Wheeler, David Linnard" w:date="2020-12-28T12:45:00Z">
              <w:rPr>
                <w:rFonts w:ascii="Arial" w:hAnsi="Arial" w:cs="Arial"/>
                <w:color w:val="538135" w:themeColor="accent6" w:themeShade="BF"/>
              </w:rPr>
            </w:rPrChange>
          </w:rPr>
          <w:t xml:space="preserve">not </w:t>
        </w:r>
      </w:ins>
      <w:ins w:id="73" w:author="Wheeler, David Linnard" w:date="2020-12-28T12:26:00Z">
        <w:r w:rsidR="006F4A51" w:rsidRPr="005D2F4B">
          <w:rPr>
            <w:rFonts w:ascii="Arial" w:hAnsi="Arial" w:cs="Arial"/>
            <w:color w:val="538135" w:themeColor="accent6" w:themeShade="BF"/>
            <w:rPrChange w:id="74" w:author="Wheeler, David Linnard" w:date="2020-12-28T12:45:00Z">
              <w:rPr>
                <w:rFonts w:ascii="Arial" w:hAnsi="Arial" w:cs="Arial"/>
                <w:color w:val="538135" w:themeColor="accent6" w:themeShade="BF"/>
              </w:rPr>
            </w:rPrChange>
          </w:rPr>
          <w:t xml:space="preserve">available to growers </w:t>
        </w:r>
      </w:ins>
      <w:ins w:id="75" w:author="Wheeler, David Linnard" w:date="2020-12-28T12:27:00Z">
        <w:r w:rsidR="006F4A51" w:rsidRPr="005D2F4B">
          <w:rPr>
            <w:rFonts w:ascii="Arial" w:hAnsi="Arial" w:cs="Arial"/>
            <w:color w:val="538135" w:themeColor="accent6" w:themeShade="BF"/>
            <w:rPrChange w:id="76" w:author="Wheeler, David Linnard" w:date="2020-12-28T12:45:00Z">
              <w:rPr>
                <w:rFonts w:ascii="Arial" w:hAnsi="Arial" w:cs="Arial"/>
                <w:color w:val="538135" w:themeColor="accent6" w:themeShade="BF"/>
              </w:rPr>
            </w:rPrChange>
          </w:rPr>
          <w:t>in a single forum</w:t>
        </w:r>
      </w:ins>
      <w:ins w:id="77" w:author="Wheeler, David Linnard" w:date="2020-12-28T12:22:00Z">
        <w:r w:rsidR="006F4A51" w:rsidRPr="005D2F4B">
          <w:rPr>
            <w:rFonts w:ascii="Arial" w:hAnsi="Arial" w:cs="Arial"/>
            <w:color w:val="538135" w:themeColor="accent6" w:themeShade="BF"/>
            <w:rPrChange w:id="78" w:author="Wheeler, David Linnard" w:date="2020-12-28T12:45:00Z">
              <w:rPr>
                <w:rFonts w:ascii="Arial" w:hAnsi="Arial" w:cs="Arial"/>
                <w:color w:val="538135" w:themeColor="accent6" w:themeShade="BF"/>
              </w:rPr>
            </w:rPrChange>
          </w:rPr>
          <w:t xml:space="preserve">; (ii) </w:t>
        </w:r>
      </w:ins>
      <w:ins w:id="79" w:author="Wheeler, David Linnard" w:date="2020-12-28T12:27:00Z">
        <w:r w:rsidR="006F4A51" w:rsidRPr="005D2F4B">
          <w:rPr>
            <w:rFonts w:ascii="Arial" w:hAnsi="Arial" w:cs="Arial"/>
            <w:color w:val="538135" w:themeColor="accent6" w:themeShade="BF"/>
            <w:rPrChange w:id="80" w:author="Wheeler, David Linnard" w:date="2020-12-28T12:45:00Z">
              <w:rPr>
                <w:rFonts w:ascii="Arial" w:hAnsi="Arial" w:cs="Arial"/>
                <w:color w:val="538135" w:themeColor="accent6" w:themeShade="BF"/>
              </w:rPr>
            </w:rPrChange>
          </w:rPr>
          <w:t>temporal scale</w:t>
        </w:r>
      </w:ins>
      <w:ins w:id="81" w:author="Wheeler, David Linnard" w:date="2020-12-28T12:30:00Z">
        <w:r w:rsidR="006F4A51" w:rsidRPr="005D2F4B">
          <w:rPr>
            <w:rFonts w:ascii="Arial" w:hAnsi="Arial" w:cs="Arial"/>
            <w:color w:val="538135" w:themeColor="accent6" w:themeShade="BF"/>
            <w:rPrChange w:id="82" w:author="Wheeler, David Linnard" w:date="2020-12-28T12:45:00Z">
              <w:rPr>
                <w:rFonts w:ascii="Arial" w:hAnsi="Arial" w:cs="Arial"/>
                <w:color w:val="538135" w:themeColor="accent6" w:themeShade="BF"/>
              </w:rPr>
            </w:rPrChange>
          </w:rPr>
          <w:t xml:space="preserve"> are too </w:t>
        </w:r>
        <w:r w:rsidR="006F4A51" w:rsidRPr="005D2F4B">
          <w:rPr>
            <w:rFonts w:ascii="Arial" w:hAnsi="Arial" w:cs="Arial"/>
            <w:color w:val="538135" w:themeColor="accent6" w:themeShade="BF"/>
            <w:rPrChange w:id="83" w:author="Wheeler, David Linnard" w:date="2020-12-28T12:45:00Z">
              <w:rPr>
                <w:rFonts w:ascii="Arial" w:hAnsi="Arial" w:cs="Arial"/>
                <w:color w:val="538135" w:themeColor="accent6" w:themeShade="BF"/>
              </w:rPr>
            </w:rPrChange>
          </w:rPr>
          <w:lastRenderedPageBreak/>
          <w:t>coarse</w:t>
        </w:r>
      </w:ins>
      <w:ins w:id="84" w:author="Wheeler, David Linnard" w:date="2020-12-28T12:27:00Z">
        <w:r w:rsidR="006F4A51" w:rsidRPr="005D2F4B">
          <w:rPr>
            <w:rFonts w:ascii="Arial" w:hAnsi="Arial" w:cs="Arial"/>
            <w:color w:val="538135" w:themeColor="accent6" w:themeShade="BF"/>
            <w:rPrChange w:id="85" w:author="Wheeler, David Linnard" w:date="2020-12-28T12:45:00Z">
              <w:rPr>
                <w:rFonts w:ascii="Arial" w:hAnsi="Arial" w:cs="Arial"/>
                <w:color w:val="538135" w:themeColor="accent6" w:themeShade="BF"/>
              </w:rPr>
            </w:rPrChange>
          </w:rPr>
          <w:t>: forecasts for W</w:t>
        </w:r>
      </w:ins>
      <w:ins w:id="86" w:author="Wheeler, David Linnard" w:date="2020-12-28T12:39:00Z">
        <w:r w:rsidR="00C133EE" w:rsidRPr="005D2F4B">
          <w:rPr>
            <w:rFonts w:ascii="Arial" w:hAnsi="Arial" w:cs="Arial"/>
            <w:color w:val="538135" w:themeColor="accent6" w:themeShade="BF"/>
            <w:rPrChange w:id="87" w:author="Wheeler, David Linnard" w:date="2020-12-28T12:45:00Z">
              <w:rPr>
                <w:rFonts w:ascii="Arial" w:hAnsi="Arial" w:cs="Arial"/>
                <w:color w:val="538135" w:themeColor="accent6" w:themeShade="BF"/>
              </w:rPr>
            </w:rPrChange>
          </w:rPr>
          <w:t>ashington</w:t>
        </w:r>
      </w:ins>
      <w:ins w:id="88" w:author="Wheeler, David Linnard" w:date="2020-12-28T12:27:00Z">
        <w:r w:rsidR="006F4A51" w:rsidRPr="005D2F4B">
          <w:rPr>
            <w:rFonts w:ascii="Arial" w:hAnsi="Arial" w:cs="Arial"/>
            <w:color w:val="538135" w:themeColor="accent6" w:themeShade="BF"/>
            <w:rPrChange w:id="89" w:author="Wheeler, David Linnard" w:date="2020-12-28T12:45:00Z">
              <w:rPr>
                <w:rFonts w:ascii="Arial" w:hAnsi="Arial" w:cs="Arial"/>
                <w:color w:val="538135" w:themeColor="accent6" w:themeShade="BF"/>
              </w:rPr>
            </w:rPrChange>
          </w:rPr>
          <w:t xml:space="preserve"> were formulated to pre</w:t>
        </w:r>
      </w:ins>
      <w:ins w:id="90" w:author="Wheeler, David Linnard" w:date="2020-12-28T12:28:00Z">
        <w:r w:rsidR="006F4A51" w:rsidRPr="005D2F4B">
          <w:rPr>
            <w:rFonts w:ascii="Arial" w:hAnsi="Arial" w:cs="Arial"/>
            <w:color w:val="538135" w:themeColor="accent6" w:themeShade="BF"/>
            <w:rPrChange w:id="91" w:author="Wheeler, David Linnard" w:date="2020-12-28T12:45:00Z">
              <w:rPr>
                <w:rFonts w:ascii="Arial" w:hAnsi="Arial" w:cs="Arial"/>
                <w:color w:val="538135" w:themeColor="accent6" w:themeShade="BF"/>
              </w:rPr>
            </w:rPrChange>
          </w:rPr>
          <w:t xml:space="preserve">dict yearly epidemics but growers need weekly recommendations to </w:t>
        </w:r>
      </w:ins>
      <w:ins w:id="92" w:author="Wheeler, David Linnard" w:date="2020-12-28T12:29:00Z">
        <w:r w:rsidR="006F4A51" w:rsidRPr="005D2F4B">
          <w:rPr>
            <w:rFonts w:ascii="Arial" w:hAnsi="Arial" w:cs="Arial"/>
            <w:color w:val="538135" w:themeColor="accent6" w:themeShade="BF"/>
            <w:rPrChange w:id="93" w:author="Wheeler, David Linnard" w:date="2020-12-28T12:45:00Z">
              <w:rPr>
                <w:rFonts w:ascii="Arial" w:hAnsi="Arial" w:cs="Arial"/>
                <w:color w:val="538135" w:themeColor="accent6" w:themeShade="BF"/>
              </w:rPr>
            </w:rPrChange>
          </w:rPr>
          <w:t>minimize losses; (iii) pathogen</w:t>
        </w:r>
      </w:ins>
      <w:ins w:id="94" w:author="Wheeler, David Linnard" w:date="2020-12-28T12:31:00Z">
        <w:r w:rsidR="006F4A51" w:rsidRPr="005D2F4B">
          <w:rPr>
            <w:rFonts w:ascii="Arial" w:hAnsi="Arial" w:cs="Arial"/>
            <w:color w:val="538135" w:themeColor="accent6" w:themeShade="BF"/>
            <w:rPrChange w:id="95" w:author="Wheeler, David Linnard" w:date="2020-12-28T12:45:00Z">
              <w:rPr>
                <w:rFonts w:ascii="Arial" w:hAnsi="Arial" w:cs="Arial"/>
                <w:color w:val="538135" w:themeColor="accent6" w:themeShade="BF"/>
              </w:rPr>
            </w:rPrChange>
          </w:rPr>
          <w:t xml:space="preserve"> abundance data </w:t>
        </w:r>
        <w:r w:rsidR="00C133EE" w:rsidRPr="005D2F4B">
          <w:rPr>
            <w:rFonts w:ascii="Arial" w:hAnsi="Arial" w:cs="Arial"/>
            <w:color w:val="538135" w:themeColor="accent6" w:themeShade="BF"/>
            <w:rPrChange w:id="96" w:author="Wheeler, David Linnard" w:date="2020-12-28T12:45:00Z">
              <w:rPr>
                <w:rFonts w:ascii="Arial" w:hAnsi="Arial" w:cs="Arial"/>
                <w:color w:val="538135" w:themeColor="accent6" w:themeShade="BF"/>
              </w:rPr>
            </w:rPrChange>
          </w:rPr>
          <w:t xml:space="preserve">is not always included: </w:t>
        </w:r>
      </w:ins>
      <w:ins w:id="97" w:author="Wheeler, David Linnard" w:date="2020-12-28T12:39:00Z">
        <w:r w:rsidR="00C133EE" w:rsidRPr="005D2F4B">
          <w:rPr>
            <w:rFonts w:ascii="Arial" w:hAnsi="Arial" w:cs="Arial"/>
            <w:color w:val="538135" w:themeColor="accent6" w:themeShade="BF"/>
            <w:rPrChange w:id="98" w:author="Wheeler, David Linnard" w:date="2020-12-28T12:45:00Z">
              <w:rPr>
                <w:rFonts w:ascii="Arial" w:hAnsi="Arial" w:cs="Arial"/>
                <w:color w:val="538135" w:themeColor="accent6" w:themeShade="BF"/>
              </w:rPr>
            </w:rPrChange>
          </w:rPr>
          <w:t>many</w:t>
        </w:r>
      </w:ins>
      <w:ins w:id="99" w:author="Wheeler, David Linnard" w:date="2020-12-28T12:31:00Z">
        <w:r w:rsidR="00C133EE" w:rsidRPr="005D2F4B">
          <w:rPr>
            <w:rFonts w:ascii="Arial" w:hAnsi="Arial" w:cs="Arial"/>
            <w:color w:val="538135" w:themeColor="accent6" w:themeShade="BF"/>
            <w:rPrChange w:id="100" w:author="Wheeler, David Linnard" w:date="2020-12-28T12:45:00Z">
              <w:rPr>
                <w:rFonts w:ascii="Arial" w:hAnsi="Arial" w:cs="Arial"/>
                <w:color w:val="538135" w:themeColor="accent6" w:themeShade="BF"/>
              </w:rPr>
            </w:rPrChange>
          </w:rPr>
          <w:t xml:space="preserve"> late blight forecasting models</w:t>
        </w:r>
      </w:ins>
      <w:ins w:id="101" w:author="Wheeler, David Linnard" w:date="2020-12-28T12:32:00Z">
        <w:r w:rsidR="00C133EE" w:rsidRPr="005D2F4B">
          <w:rPr>
            <w:rFonts w:ascii="Arial" w:hAnsi="Arial" w:cs="Arial"/>
            <w:color w:val="538135" w:themeColor="accent6" w:themeShade="BF"/>
            <w:rPrChange w:id="102" w:author="Wheeler, David Linnard" w:date="2020-12-28T12:45:00Z">
              <w:rPr>
                <w:rFonts w:ascii="Arial" w:hAnsi="Arial" w:cs="Arial"/>
                <w:color w:val="538135" w:themeColor="accent6" w:themeShade="BF"/>
              </w:rPr>
            </w:rPrChange>
          </w:rPr>
          <w:t xml:space="preserve"> assume the pathogen is present in fields where it might be absent. </w:t>
        </w:r>
      </w:ins>
      <w:moveToRangeStart w:id="103" w:author="Wheeler, David Linnard" w:date="2020-12-28T11:49:00Z" w:name="move60048570"/>
      <w:moveTo w:id="104" w:author="Wheeler, David Linnard" w:date="2020-12-28T11:49:00Z">
        <w:r w:rsidR="003A3395" w:rsidRPr="005D2F4B">
          <w:rPr>
            <w:rFonts w:ascii="Arial" w:hAnsi="Arial" w:cs="Arial"/>
            <w:color w:val="538135" w:themeColor="accent6" w:themeShade="BF"/>
            <w:rPrChange w:id="105" w:author="Wheeler, David Linnard" w:date="2020-12-28T12:45:00Z">
              <w:rPr>
                <w:rFonts w:ascii="Arial" w:hAnsi="Arial" w:cs="Arial"/>
                <w:color w:val="538135" w:themeColor="accent6" w:themeShade="BF"/>
              </w:rPr>
            </w:rPrChange>
          </w:rPr>
          <w:t xml:space="preserve">To </w:t>
        </w:r>
      </w:moveTo>
      <w:ins w:id="106" w:author="Wheeler, David Linnard" w:date="2020-12-28T12:40:00Z">
        <w:r w:rsidR="00C133EE" w:rsidRPr="005D2F4B">
          <w:rPr>
            <w:rFonts w:ascii="Arial" w:hAnsi="Arial" w:cs="Arial"/>
            <w:color w:val="538135" w:themeColor="accent6" w:themeShade="BF"/>
            <w:rPrChange w:id="107" w:author="Wheeler, David Linnard" w:date="2020-12-28T12:45:00Z">
              <w:rPr>
                <w:rFonts w:ascii="Arial" w:hAnsi="Arial" w:cs="Arial"/>
                <w:color w:val="538135" w:themeColor="accent6" w:themeShade="BF"/>
              </w:rPr>
            </w:rPrChange>
          </w:rPr>
          <w:t xml:space="preserve">resolve these issues and </w:t>
        </w:r>
      </w:ins>
      <w:moveTo w:id="108" w:author="Wheeler, David Linnard" w:date="2020-12-28T11:49:00Z">
        <w:r w:rsidR="003A3395" w:rsidRPr="005D2F4B">
          <w:rPr>
            <w:rFonts w:ascii="Arial" w:hAnsi="Arial" w:cs="Arial"/>
            <w:color w:val="538135" w:themeColor="accent6" w:themeShade="BF"/>
            <w:rPrChange w:id="109" w:author="Wheeler, David Linnard" w:date="2020-12-28T12:45:00Z">
              <w:rPr>
                <w:rFonts w:ascii="Arial" w:hAnsi="Arial" w:cs="Arial"/>
                <w:color w:val="538135" w:themeColor="accent6" w:themeShade="BF"/>
              </w:rPr>
            </w:rPrChange>
          </w:rPr>
          <w:t xml:space="preserve">maintain competitive potato yields without excessive fungicide applications, site-specific forecasts </w:t>
        </w:r>
      </w:moveTo>
      <w:ins w:id="110" w:author="Wheeler, David Linnard" w:date="2020-12-28T12:10:00Z">
        <w:r w:rsidR="002D07AE" w:rsidRPr="005D2F4B">
          <w:rPr>
            <w:rFonts w:ascii="Arial" w:hAnsi="Arial" w:cs="Arial"/>
            <w:color w:val="538135" w:themeColor="accent6" w:themeShade="BF"/>
            <w:rPrChange w:id="111" w:author="Wheeler, David Linnard" w:date="2020-12-28T12:45:00Z">
              <w:rPr>
                <w:rFonts w:ascii="Arial" w:hAnsi="Arial" w:cs="Arial"/>
                <w:color w:val="538135" w:themeColor="accent6" w:themeShade="BF"/>
              </w:rPr>
            </w:rPrChange>
          </w:rPr>
          <w:t xml:space="preserve">for the PNW </w:t>
        </w:r>
      </w:ins>
      <w:moveTo w:id="112" w:author="Wheeler, David Linnard" w:date="2020-12-28T11:49:00Z">
        <w:r w:rsidR="003A3395" w:rsidRPr="005D2F4B">
          <w:rPr>
            <w:rFonts w:ascii="Arial" w:hAnsi="Arial" w:cs="Arial"/>
            <w:color w:val="538135" w:themeColor="accent6" w:themeShade="BF"/>
            <w:rPrChange w:id="113" w:author="Wheeler, David Linnard" w:date="2020-12-28T12:45:00Z">
              <w:rPr>
                <w:rFonts w:ascii="Arial" w:hAnsi="Arial" w:cs="Arial"/>
                <w:color w:val="538135" w:themeColor="accent6" w:themeShade="BF"/>
              </w:rPr>
            </w:rPrChange>
          </w:rPr>
          <w:t>are needed to inform disease management decisions for producers.</w:t>
        </w:r>
      </w:moveTo>
      <w:moveToRangeEnd w:id="103"/>
    </w:p>
    <w:p w14:paraId="0729F4CF" w14:textId="69C95A43" w:rsidR="00323796" w:rsidRPr="00D502AF" w:rsidRDefault="00323796" w:rsidP="00323796">
      <w:pPr>
        <w:pStyle w:val="NormalWeb"/>
        <w:numPr>
          <w:ilvl w:val="0"/>
          <w:numId w:val="26"/>
        </w:numPr>
        <w:rPr>
          <w:rFonts w:ascii="Arial" w:hAnsi="Arial" w:cs="Arial"/>
          <w:color w:val="000000" w:themeColor="text1"/>
          <w:sz w:val="21"/>
          <w:szCs w:val="21"/>
        </w:rPr>
      </w:pPr>
      <w:r w:rsidRPr="00D502AF">
        <w:rPr>
          <w:rFonts w:ascii="Arial" w:hAnsi="Arial" w:cs="Arial"/>
          <w:color w:val="000000" w:themeColor="text1"/>
        </w:rPr>
        <w:t xml:space="preserve">Describe the approach to addressing the issue. </w:t>
      </w:r>
    </w:p>
    <w:p w14:paraId="6BB6ACBF" w14:textId="650B41D5" w:rsidR="00B7606B" w:rsidRPr="00D502AF" w:rsidRDefault="00B7606B" w:rsidP="00B7606B">
      <w:pPr>
        <w:pStyle w:val="NormalWeb"/>
        <w:numPr>
          <w:ilvl w:val="1"/>
          <w:numId w:val="26"/>
        </w:numPr>
        <w:rPr>
          <w:rFonts w:ascii="Arial" w:hAnsi="Arial" w:cs="Arial"/>
          <w:color w:val="538135" w:themeColor="accent6" w:themeShade="BF"/>
          <w:sz w:val="21"/>
          <w:szCs w:val="21"/>
        </w:rPr>
      </w:pPr>
      <w:r w:rsidRPr="00D502AF">
        <w:rPr>
          <w:rFonts w:ascii="Arial" w:hAnsi="Arial" w:cs="Arial"/>
          <w:color w:val="538135" w:themeColor="accent6" w:themeShade="BF"/>
        </w:rPr>
        <w:t xml:space="preserve">To address this issue, the PIs propose to develop </w:t>
      </w:r>
      <w:ins w:id="114" w:author="Wheeler, David Linnard" w:date="2020-12-28T12:41:00Z">
        <w:r w:rsidR="00C133EE">
          <w:rPr>
            <w:rFonts w:ascii="Arial" w:hAnsi="Arial" w:cs="Arial"/>
            <w:color w:val="538135" w:themeColor="accent6" w:themeShade="BF"/>
          </w:rPr>
          <w:t xml:space="preserve">weekly and </w:t>
        </w:r>
      </w:ins>
      <w:r w:rsidRPr="00D502AF">
        <w:rPr>
          <w:rFonts w:ascii="Arial" w:hAnsi="Arial" w:cs="Arial"/>
          <w:color w:val="538135" w:themeColor="accent6" w:themeShade="BF"/>
        </w:rPr>
        <w:t>site-specific late blight forecasts for potato producing regions of the PNW.</w:t>
      </w:r>
      <w:ins w:id="115" w:author="Wheeler, David Linnard" w:date="2020-12-28T11:49:00Z">
        <w:r w:rsidR="003A3395">
          <w:rPr>
            <w:rFonts w:ascii="Arial" w:hAnsi="Arial" w:cs="Arial"/>
            <w:color w:val="538135" w:themeColor="accent6" w:themeShade="BF"/>
          </w:rPr>
          <w:t xml:space="preserve"> More specifically, localized weather dat</w:t>
        </w:r>
      </w:ins>
      <w:ins w:id="116" w:author="Wheeler, David Linnard" w:date="2020-12-28T11:50:00Z">
        <w:r w:rsidR="003A3395">
          <w:rPr>
            <w:rFonts w:ascii="Arial" w:hAnsi="Arial" w:cs="Arial"/>
            <w:color w:val="538135" w:themeColor="accent6" w:themeShade="BF"/>
          </w:rPr>
          <w:t>a will be combined with pathogen abundance data from spore traps to</w:t>
        </w:r>
        <w:r w:rsidR="00774F62">
          <w:rPr>
            <w:rFonts w:ascii="Arial" w:hAnsi="Arial" w:cs="Arial"/>
            <w:color w:val="538135" w:themeColor="accent6" w:themeShade="BF"/>
          </w:rPr>
          <w:t xml:space="preserve"> build models</w:t>
        </w:r>
      </w:ins>
      <w:ins w:id="117" w:author="Wheeler, David Linnard" w:date="2020-12-28T11:51:00Z">
        <w:r w:rsidR="00774F62">
          <w:rPr>
            <w:rFonts w:ascii="Arial" w:hAnsi="Arial" w:cs="Arial"/>
            <w:color w:val="538135" w:themeColor="accent6" w:themeShade="BF"/>
          </w:rPr>
          <w:t xml:space="preserve"> that accurately predict late blight outbreaks for sites throughout the potato producing regions </w:t>
        </w:r>
      </w:ins>
      <w:ins w:id="118" w:author="Wheeler, David Linnard" w:date="2020-12-28T11:52:00Z">
        <w:r w:rsidR="00774F62">
          <w:rPr>
            <w:rFonts w:ascii="Arial" w:hAnsi="Arial" w:cs="Arial"/>
            <w:color w:val="538135" w:themeColor="accent6" w:themeShade="BF"/>
          </w:rPr>
          <w:t>of W</w:t>
        </w:r>
      </w:ins>
      <w:ins w:id="119" w:author="Wheeler, David Linnard" w:date="2020-12-28T12:42:00Z">
        <w:r w:rsidR="005D2F4B">
          <w:rPr>
            <w:rFonts w:ascii="Arial" w:hAnsi="Arial" w:cs="Arial"/>
            <w:color w:val="538135" w:themeColor="accent6" w:themeShade="BF"/>
          </w:rPr>
          <w:t>ashington</w:t>
        </w:r>
      </w:ins>
      <w:ins w:id="120" w:author="Wheeler, David Linnard" w:date="2020-12-28T11:52:00Z">
        <w:r w:rsidR="00774F62">
          <w:rPr>
            <w:rFonts w:ascii="Arial" w:hAnsi="Arial" w:cs="Arial"/>
            <w:color w:val="538135" w:themeColor="accent6" w:themeShade="BF"/>
          </w:rPr>
          <w:t>, O</w:t>
        </w:r>
      </w:ins>
      <w:ins w:id="121" w:author="Wheeler, David Linnard" w:date="2020-12-28T12:42:00Z">
        <w:r w:rsidR="005D2F4B">
          <w:rPr>
            <w:rFonts w:ascii="Arial" w:hAnsi="Arial" w:cs="Arial"/>
            <w:color w:val="538135" w:themeColor="accent6" w:themeShade="BF"/>
          </w:rPr>
          <w:t>regon</w:t>
        </w:r>
      </w:ins>
      <w:ins w:id="122" w:author="Wheeler, David Linnard" w:date="2020-12-28T11:52:00Z">
        <w:r w:rsidR="00774F62">
          <w:rPr>
            <w:rFonts w:ascii="Arial" w:hAnsi="Arial" w:cs="Arial"/>
            <w:color w:val="538135" w:themeColor="accent6" w:themeShade="BF"/>
          </w:rPr>
          <w:t>, and I</w:t>
        </w:r>
      </w:ins>
      <w:ins w:id="123" w:author="Wheeler, David Linnard" w:date="2020-12-28T12:42:00Z">
        <w:r w:rsidR="005D2F4B">
          <w:rPr>
            <w:rFonts w:ascii="Arial" w:hAnsi="Arial" w:cs="Arial"/>
            <w:color w:val="538135" w:themeColor="accent6" w:themeShade="BF"/>
          </w:rPr>
          <w:t>daho</w:t>
        </w:r>
      </w:ins>
      <w:ins w:id="124" w:author="Wheeler, David Linnard" w:date="2020-12-28T11:52:00Z">
        <w:r w:rsidR="00774F62">
          <w:rPr>
            <w:rFonts w:ascii="Arial" w:hAnsi="Arial" w:cs="Arial"/>
            <w:color w:val="538135" w:themeColor="accent6" w:themeShade="BF"/>
          </w:rPr>
          <w:t>.</w:t>
        </w:r>
      </w:ins>
      <w:ins w:id="125" w:author="Wheeler, David Linnard" w:date="2020-12-28T12:41:00Z">
        <w:r w:rsidR="005D2F4B">
          <w:rPr>
            <w:rFonts w:ascii="Arial" w:hAnsi="Arial" w:cs="Arial"/>
            <w:color w:val="538135" w:themeColor="accent6" w:themeShade="BF"/>
          </w:rPr>
          <w:t xml:space="preserve"> The</w:t>
        </w:r>
      </w:ins>
      <w:ins w:id="126" w:author="Wheeler, David Linnard" w:date="2020-12-28T11:54:00Z">
        <w:r w:rsidR="00774F62">
          <w:rPr>
            <w:rFonts w:ascii="Arial" w:hAnsi="Arial" w:cs="Arial"/>
            <w:color w:val="538135" w:themeColor="accent6" w:themeShade="BF"/>
          </w:rPr>
          <w:t xml:space="preserve"> </w:t>
        </w:r>
      </w:ins>
      <w:ins w:id="127" w:author="Wheeler, David Linnard" w:date="2020-12-28T12:41:00Z">
        <w:r w:rsidR="005D2F4B">
          <w:rPr>
            <w:rFonts w:ascii="Arial" w:hAnsi="Arial" w:cs="Arial"/>
            <w:color w:val="538135" w:themeColor="accent6" w:themeShade="BF"/>
          </w:rPr>
          <w:t>e</w:t>
        </w:r>
      </w:ins>
      <w:ins w:id="128" w:author="Wheeler, David Linnard" w:date="2020-12-28T11:59:00Z">
        <w:r w:rsidR="00774F62">
          <w:rPr>
            <w:rFonts w:ascii="Arial" w:hAnsi="Arial" w:cs="Arial"/>
            <w:color w:val="538135" w:themeColor="accent6" w:themeShade="BF"/>
          </w:rPr>
          <w:t>xisting s</w:t>
        </w:r>
      </w:ins>
      <w:ins w:id="129" w:author="Wheeler, David Linnard" w:date="2020-12-28T11:57:00Z">
        <w:r w:rsidR="00774F62">
          <w:rPr>
            <w:rFonts w:ascii="Arial" w:hAnsi="Arial" w:cs="Arial"/>
            <w:color w:val="538135" w:themeColor="accent6" w:themeShade="BF"/>
          </w:rPr>
          <w:t>pore trap</w:t>
        </w:r>
      </w:ins>
      <w:ins w:id="130" w:author="Wheeler, David Linnard" w:date="2020-12-28T12:42:00Z">
        <w:r w:rsidR="005D2F4B">
          <w:rPr>
            <w:rFonts w:ascii="Arial" w:hAnsi="Arial" w:cs="Arial"/>
            <w:color w:val="538135" w:themeColor="accent6" w:themeShade="BF"/>
          </w:rPr>
          <w:t xml:space="preserve"> network led by Co-PI Woodhall</w:t>
        </w:r>
      </w:ins>
      <w:ins w:id="131" w:author="Wheeler, David Linnard" w:date="2020-12-28T11:58:00Z">
        <w:r w:rsidR="00774F62">
          <w:rPr>
            <w:rFonts w:ascii="Arial" w:hAnsi="Arial" w:cs="Arial"/>
            <w:color w:val="538135" w:themeColor="accent6" w:themeShade="BF"/>
          </w:rPr>
          <w:t xml:space="preserve"> </w:t>
        </w:r>
      </w:ins>
      <w:ins w:id="132" w:author="Wheeler, David Linnard" w:date="2020-12-28T11:59:00Z">
        <w:r w:rsidR="00774F62">
          <w:rPr>
            <w:rFonts w:ascii="Arial" w:hAnsi="Arial" w:cs="Arial"/>
            <w:color w:val="538135" w:themeColor="accent6" w:themeShade="BF"/>
          </w:rPr>
          <w:t>in I</w:t>
        </w:r>
      </w:ins>
      <w:ins w:id="133" w:author="Wheeler, David Linnard" w:date="2020-12-28T12:42:00Z">
        <w:r w:rsidR="005D2F4B">
          <w:rPr>
            <w:rFonts w:ascii="Arial" w:hAnsi="Arial" w:cs="Arial"/>
            <w:color w:val="538135" w:themeColor="accent6" w:themeShade="BF"/>
          </w:rPr>
          <w:t>daho</w:t>
        </w:r>
      </w:ins>
      <w:ins w:id="134" w:author="Wheeler, David Linnard" w:date="2020-12-28T11:59:00Z">
        <w:r w:rsidR="00774F62">
          <w:rPr>
            <w:rFonts w:ascii="Arial" w:hAnsi="Arial" w:cs="Arial"/>
            <w:color w:val="538135" w:themeColor="accent6" w:themeShade="BF"/>
          </w:rPr>
          <w:t xml:space="preserve"> </w:t>
        </w:r>
      </w:ins>
      <w:ins w:id="135" w:author="Wheeler, David Linnard" w:date="2020-12-28T11:58:00Z">
        <w:r w:rsidR="00774F62">
          <w:rPr>
            <w:rFonts w:ascii="Arial" w:hAnsi="Arial" w:cs="Arial"/>
            <w:color w:val="538135" w:themeColor="accent6" w:themeShade="BF"/>
          </w:rPr>
          <w:t>will</w:t>
        </w:r>
      </w:ins>
      <w:ins w:id="136" w:author="Wheeler, David Linnard" w:date="2020-12-28T12:01:00Z">
        <w:r w:rsidR="002D07AE">
          <w:rPr>
            <w:rFonts w:ascii="Arial" w:hAnsi="Arial" w:cs="Arial"/>
            <w:color w:val="538135" w:themeColor="accent6" w:themeShade="BF"/>
          </w:rPr>
          <w:t xml:space="preserve"> be</w:t>
        </w:r>
      </w:ins>
      <w:ins w:id="137" w:author="Wheeler, David Linnard" w:date="2020-12-28T11:58:00Z">
        <w:r w:rsidR="00774F62">
          <w:rPr>
            <w:rFonts w:ascii="Arial" w:hAnsi="Arial" w:cs="Arial"/>
            <w:color w:val="538135" w:themeColor="accent6" w:themeShade="BF"/>
          </w:rPr>
          <w:t xml:space="preserve"> </w:t>
        </w:r>
      </w:ins>
      <w:ins w:id="138" w:author="Wheeler, David Linnard" w:date="2020-12-28T11:59:00Z">
        <w:r w:rsidR="00774F62">
          <w:rPr>
            <w:rFonts w:ascii="Arial" w:hAnsi="Arial" w:cs="Arial"/>
            <w:color w:val="538135" w:themeColor="accent6" w:themeShade="BF"/>
          </w:rPr>
          <w:t xml:space="preserve">extended </w:t>
        </w:r>
      </w:ins>
      <w:ins w:id="139" w:author="Wheeler, David Linnard" w:date="2020-12-28T12:00:00Z">
        <w:r w:rsidR="00774F62">
          <w:rPr>
            <w:rFonts w:ascii="Arial" w:hAnsi="Arial" w:cs="Arial"/>
            <w:color w:val="538135" w:themeColor="accent6" w:themeShade="BF"/>
          </w:rPr>
          <w:t xml:space="preserve">and </w:t>
        </w:r>
      </w:ins>
      <w:ins w:id="140" w:author="Wheeler, David Linnard" w:date="2020-12-28T12:43:00Z">
        <w:r w:rsidR="005D2F4B">
          <w:rPr>
            <w:rFonts w:ascii="Arial" w:hAnsi="Arial" w:cs="Arial"/>
            <w:color w:val="538135" w:themeColor="accent6" w:themeShade="BF"/>
          </w:rPr>
          <w:t xml:space="preserve">new traps will be </w:t>
        </w:r>
      </w:ins>
      <w:ins w:id="141" w:author="Wheeler, David Linnard" w:date="2020-12-28T12:00:00Z">
        <w:r w:rsidR="00774F62">
          <w:rPr>
            <w:rFonts w:ascii="Arial" w:hAnsi="Arial" w:cs="Arial"/>
            <w:color w:val="538135" w:themeColor="accent6" w:themeShade="BF"/>
          </w:rPr>
          <w:t xml:space="preserve">installed in strategic locations in both </w:t>
        </w:r>
        <w:commentRangeStart w:id="142"/>
        <w:r w:rsidR="00774F62">
          <w:rPr>
            <w:rFonts w:ascii="Arial" w:hAnsi="Arial" w:cs="Arial"/>
            <w:color w:val="538135" w:themeColor="accent6" w:themeShade="BF"/>
          </w:rPr>
          <w:t>W</w:t>
        </w:r>
      </w:ins>
      <w:ins w:id="143" w:author="Wheeler, David Linnard" w:date="2020-12-28T12:43:00Z">
        <w:r w:rsidR="005D2F4B">
          <w:rPr>
            <w:rFonts w:ascii="Arial" w:hAnsi="Arial" w:cs="Arial"/>
            <w:color w:val="538135" w:themeColor="accent6" w:themeShade="BF"/>
          </w:rPr>
          <w:t>ashington</w:t>
        </w:r>
      </w:ins>
      <w:ins w:id="144" w:author="Wheeler, David Linnard" w:date="2020-12-28T12:00:00Z">
        <w:r w:rsidR="00774F62">
          <w:rPr>
            <w:rFonts w:ascii="Arial" w:hAnsi="Arial" w:cs="Arial"/>
            <w:color w:val="538135" w:themeColor="accent6" w:themeShade="BF"/>
          </w:rPr>
          <w:t xml:space="preserve"> and O</w:t>
        </w:r>
      </w:ins>
      <w:ins w:id="145" w:author="Wheeler, David Linnard" w:date="2020-12-28T12:43:00Z">
        <w:r w:rsidR="005D2F4B">
          <w:rPr>
            <w:rFonts w:ascii="Arial" w:hAnsi="Arial" w:cs="Arial"/>
            <w:color w:val="538135" w:themeColor="accent6" w:themeShade="BF"/>
          </w:rPr>
          <w:t>regon</w:t>
        </w:r>
        <w:commentRangeEnd w:id="142"/>
        <w:r w:rsidR="005D2F4B">
          <w:rPr>
            <w:rStyle w:val="CommentReference"/>
          </w:rPr>
          <w:commentReference w:id="142"/>
        </w:r>
      </w:ins>
      <w:ins w:id="146" w:author="Wheeler, David Linnard" w:date="2020-12-28T12:00:00Z">
        <w:r w:rsidR="00774F62">
          <w:rPr>
            <w:rFonts w:ascii="Arial" w:hAnsi="Arial" w:cs="Arial"/>
            <w:color w:val="538135" w:themeColor="accent6" w:themeShade="BF"/>
          </w:rPr>
          <w:t xml:space="preserve">. </w:t>
        </w:r>
      </w:ins>
      <w:ins w:id="147" w:author="Wheeler, David Linnard" w:date="2020-12-28T12:15:00Z">
        <w:r w:rsidR="000660D6">
          <w:rPr>
            <w:rFonts w:ascii="Arial" w:hAnsi="Arial" w:cs="Arial"/>
            <w:color w:val="538135" w:themeColor="accent6" w:themeShade="BF"/>
          </w:rPr>
          <w:t>We</w:t>
        </w:r>
      </w:ins>
      <w:ins w:id="148" w:author="Wheeler, David Linnard" w:date="2020-12-28T12:16:00Z">
        <w:r w:rsidR="000660D6">
          <w:rPr>
            <w:rFonts w:ascii="Arial" w:hAnsi="Arial" w:cs="Arial"/>
            <w:color w:val="538135" w:themeColor="accent6" w:themeShade="BF"/>
          </w:rPr>
          <w:t xml:space="preserve">ather data and pathogen abundance data will be used to train and test models that </w:t>
        </w:r>
      </w:ins>
      <w:ins w:id="149" w:author="Wheeler, David Linnard" w:date="2020-12-28T12:43:00Z">
        <w:r w:rsidR="005D2F4B">
          <w:rPr>
            <w:rFonts w:ascii="Arial" w:hAnsi="Arial" w:cs="Arial"/>
            <w:color w:val="538135" w:themeColor="accent6" w:themeShade="BF"/>
          </w:rPr>
          <w:t>predict late blight ep</w:t>
        </w:r>
      </w:ins>
      <w:ins w:id="150" w:author="Wheeler, David Linnard" w:date="2020-12-28T12:44:00Z">
        <w:r w:rsidR="005D2F4B">
          <w:rPr>
            <w:rFonts w:ascii="Arial" w:hAnsi="Arial" w:cs="Arial"/>
            <w:color w:val="538135" w:themeColor="accent6" w:themeShade="BF"/>
          </w:rPr>
          <w:t xml:space="preserve">idemics at all sites for each week of the growing season. Finally, forecasts and recommendations will be issued by </w:t>
        </w:r>
      </w:ins>
      <w:ins w:id="151" w:author="Wheeler, David Linnard" w:date="2020-12-28T12:45:00Z">
        <w:r w:rsidR="005D2F4B">
          <w:rPr>
            <w:rFonts w:ascii="Arial" w:hAnsi="Arial" w:cs="Arial"/>
            <w:color w:val="538135" w:themeColor="accent6" w:themeShade="BF"/>
          </w:rPr>
          <w:t xml:space="preserve">single forum. Achievement of our expected outcomes will be gauged by surveys and </w:t>
        </w:r>
      </w:ins>
      <w:ins w:id="152" w:author="Wheeler, David Linnard" w:date="2020-12-28T12:46:00Z">
        <w:r w:rsidR="005D2F4B">
          <w:rPr>
            <w:rFonts w:ascii="Arial" w:hAnsi="Arial" w:cs="Arial"/>
            <w:color w:val="538135" w:themeColor="accent6" w:themeShade="BF"/>
          </w:rPr>
          <w:t>publication of extension and peer-reviewed manuscripts.</w:t>
        </w:r>
      </w:ins>
    </w:p>
    <w:p w14:paraId="6FA1698F" w14:textId="029DF85A" w:rsidR="00323796" w:rsidRPr="00D502AF" w:rsidRDefault="00323796" w:rsidP="00323796">
      <w:pPr>
        <w:pStyle w:val="NormalWeb"/>
        <w:numPr>
          <w:ilvl w:val="0"/>
          <w:numId w:val="26"/>
        </w:numPr>
        <w:rPr>
          <w:rFonts w:ascii="Arial" w:hAnsi="Arial" w:cs="Arial"/>
          <w:color w:val="000000" w:themeColor="text1"/>
          <w:sz w:val="21"/>
          <w:szCs w:val="21"/>
        </w:rPr>
      </w:pPr>
      <w:r w:rsidRPr="00D502AF">
        <w:rPr>
          <w:rFonts w:ascii="Arial" w:hAnsi="Arial" w:cs="Arial"/>
          <w:color w:val="000000" w:themeColor="text1"/>
        </w:rPr>
        <w:t xml:space="preserve">Describe the relevance and importance to the specialty crop industry. </w:t>
      </w:r>
    </w:p>
    <w:p w14:paraId="4F10F293" w14:textId="0B315461" w:rsidR="001479CE" w:rsidRPr="00F83F81" w:rsidRDefault="00B7606B" w:rsidP="00F83F81">
      <w:pPr>
        <w:pStyle w:val="NormalWeb"/>
        <w:numPr>
          <w:ilvl w:val="1"/>
          <w:numId w:val="26"/>
        </w:numPr>
        <w:rPr>
          <w:rFonts w:ascii="Arial" w:hAnsi="Arial" w:cs="Arial"/>
          <w:color w:val="000000" w:themeColor="text1"/>
          <w:sz w:val="21"/>
          <w:szCs w:val="21"/>
        </w:rPr>
      </w:pPr>
      <w:r w:rsidRPr="00D502AF">
        <w:rPr>
          <w:rFonts w:ascii="Arial" w:hAnsi="Arial" w:cs="Arial"/>
          <w:color w:val="538135" w:themeColor="accent6" w:themeShade="BF"/>
        </w:rPr>
        <w:t xml:space="preserve">Potatoes are a specialty crop in Washington state. </w:t>
      </w:r>
      <w:r w:rsidR="00950BEF" w:rsidRPr="00D502AF">
        <w:rPr>
          <w:rFonts w:ascii="Arial" w:hAnsi="Arial" w:cs="Arial"/>
          <w:color w:val="538135" w:themeColor="accent6" w:themeShade="BF"/>
        </w:rPr>
        <w:t>The sustainability of potato and other specialty crops in the PNW depends on prudent fungicide stewardship.</w:t>
      </w:r>
    </w:p>
    <w:p w14:paraId="2A5DB22E" w14:textId="77777777" w:rsidR="00243061" w:rsidRDefault="00243061" w:rsidP="00243061">
      <w:pPr>
        <w:spacing w:before="100" w:beforeAutospacing="1" w:after="100" w:afterAutospacing="1"/>
        <w:rPr>
          <w:rFonts w:ascii="Arial" w:hAnsi="Arial" w:cs="Arial"/>
          <w:b/>
          <w:bCs/>
          <w:color w:val="FF0000"/>
        </w:rPr>
      </w:pPr>
      <w:r w:rsidRPr="00D502AF">
        <w:rPr>
          <w:rFonts w:ascii="Arial" w:hAnsi="Arial" w:cs="Arial"/>
          <w:b/>
          <w:bCs/>
          <w:color w:val="000000" w:themeColor="text1"/>
        </w:rPr>
        <w:t xml:space="preserve">Objectives </w:t>
      </w:r>
    </w:p>
    <w:p w14:paraId="19A39E10" w14:textId="40602720" w:rsidR="00243061" w:rsidRPr="00D502AF" w:rsidRDefault="00243061" w:rsidP="00243061">
      <w:pPr>
        <w:pStyle w:val="ListParagraph"/>
        <w:numPr>
          <w:ilvl w:val="0"/>
          <w:numId w:val="31"/>
        </w:numPr>
        <w:spacing w:before="100" w:beforeAutospacing="1" w:after="100" w:afterAutospacing="1"/>
        <w:rPr>
          <w:rFonts w:ascii="Arial" w:hAnsi="Arial" w:cs="Arial"/>
          <w:b/>
          <w:bCs/>
          <w:color w:val="000000" w:themeColor="text1"/>
        </w:rPr>
      </w:pPr>
      <w:r w:rsidRPr="00D502AF">
        <w:rPr>
          <w:rFonts w:ascii="Arial" w:hAnsi="Arial" w:cs="Arial"/>
          <w:color w:val="000000" w:themeColor="text1"/>
        </w:rPr>
        <w:t xml:space="preserve">Provide at least one but no more than three objectives that this project hopes to achieve. </w:t>
      </w:r>
    </w:p>
    <w:p w14:paraId="2DF0B231" w14:textId="1F1000BC" w:rsidR="00950BEF" w:rsidRPr="00D502AF" w:rsidRDefault="00950BEF" w:rsidP="00950BEF">
      <w:pPr>
        <w:pStyle w:val="NormalWeb"/>
        <w:numPr>
          <w:ilvl w:val="1"/>
          <w:numId w:val="31"/>
        </w:numPr>
        <w:rPr>
          <w:rFonts w:ascii="Arial" w:hAnsi="Arial" w:cs="Arial"/>
          <w:color w:val="538135" w:themeColor="accent6" w:themeShade="BF"/>
          <w:sz w:val="21"/>
          <w:szCs w:val="21"/>
        </w:rPr>
      </w:pPr>
      <w:r w:rsidRPr="00D502AF">
        <w:rPr>
          <w:rFonts w:ascii="Arial" w:hAnsi="Arial" w:cs="Arial"/>
          <w:color w:val="538135" w:themeColor="accent6" w:themeShade="BF"/>
        </w:rPr>
        <w:t>Develop site-specific late blight forecasts for potato producing regions of Washington, Oregon, and Idaho.</w:t>
      </w:r>
    </w:p>
    <w:p w14:paraId="43F8F80D" w14:textId="32AB92C6" w:rsidR="00D502AF" w:rsidRPr="00D502AF" w:rsidRDefault="00D502AF" w:rsidP="00950BEF">
      <w:pPr>
        <w:pStyle w:val="NormalWeb"/>
        <w:numPr>
          <w:ilvl w:val="1"/>
          <w:numId w:val="31"/>
        </w:numPr>
        <w:rPr>
          <w:rFonts w:ascii="Arial" w:hAnsi="Arial" w:cs="Arial"/>
          <w:color w:val="538135" w:themeColor="accent6" w:themeShade="BF"/>
          <w:sz w:val="21"/>
          <w:szCs w:val="21"/>
        </w:rPr>
      </w:pPr>
      <w:r w:rsidRPr="00D502AF">
        <w:rPr>
          <w:rFonts w:ascii="Arial" w:hAnsi="Arial" w:cs="Arial"/>
          <w:color w:val="538135" w:themeColor="accent6" w:themeShade="BF"/>
        </w:rPr>
        <w:t>Deploy late blight forecasts electronically.</w:t>
      </w:r>
    </w:p>
    <w:p w14:paraId="1B3CADD2" w14:textId="77777777" w:rsidR="00243061" w:rsidRPr="00D502AF" w:rsidRDefault="00243061" w:rsidP="00243061">
      <w:pPr>
        <w:spacing w:before="100" w:beforeAutospacing="1" w:after="100" w:afterAutospacing="1"/>
        <w:rPr>
          <w:rFonts w:ascii="Arial" w:hAnsi="Arial" w:cs="Arial"/>
          <w:b/>
          <w:bCs/>
          <w:color w:val="000000" w:themeColor="text1"/>
          <w:sz w:val="28"/>
          <w:szCs w:val="28"/>
        </w:rPr>
      </w:pPr>
      <w:r w:rsidRPr="00D502AF">
        <w:rPr>
          <w:rFonts w:ascii="Arial" w:hAnsi="Arial" w:cs="Arial"/>
          <w:b/>
          <w:bCs/>
          <w:color w:val="000000" w:themeColor="text1"/>
          <w:shd w:val="clear" w:color="auto" w:fill="FFFFFF"/>
        </w:rPr>
        <w:t xml:space="preserve">Project Beneficiaries </w:t>
      </w:r>
    </w:p>
    <w:p w14:paraId="68B56F82" w14:textId="1B54E886" w:rsidR="00950BEF" w:rsidRPr="00D502AF" w:rsidRDefault="00243061" w:rsidP="00950BEF">
      <w:pPr>
        <w:numPr>
          <w:ilvl w:val="0"/>
          <w:numId w:val="32"/>
        </w:numPr>
        <w:spacing w:before="100" w:beforeAutospacing="1" w:after="100" w:afterAutospacing="1"/>
        <w:rPr>
          <w:rFonts w:ascii="Arial" w:hAnsi="Arial" w:cs="Arial"/>
          <w:color w:val="000000" w:themeColor="text1"/>
          <w:sz w:val="21"/>
          <w:szCs w:val="21"/>
        </w:rPr>
      </w:pPr>
      <w:r w:rsidRPr="00D502AF">
        <w:rPr>
          <w:rFonts w:ascii="Arial" w:hAnsi="Arial" w:cs="Arial"/>
          <w:color w:val="000000" w:themeColor="text1"/>
        </w:rPr>
        <w:t xml:space="preserve">Provide an estimate of how many specialty crop industry members will be benefiting from this project and provide a justification for your number? </w:t>
      </w:r>
    </w:p>
    <w:p w14:paraId="23691494" w14:textId="695D3101" w:rsidR="00950BEF" w:rsidRPr="00D502AF" w:rsidRDefault="00950BEF" w:rsidP="00950BEF">
      <w:pPr>
        <w:numPr>
          <w:ilvl w:val="1"/>
          <w:numId w:val="32"/>
        </w:numPr>
        <w:spacing w:before="100" w:beforeAutospacing="1" w:after="100" w:afterAutospacing="1"/>
        <w:rPr>
          <w:rFonts w:ascii="Arial" w:hAnsi="Arial" w:cs="Arial"/>
          <w:color w:val="538135" w:themeColor="accent6" w:themeShade="BF"/>
          <w:sz w:val="21"/>
          <w:szCs w:val="21"/>
        </w:rPr>
      </w:pPr>
      <w:r w:rsidRPr="00D502AF">
        <w:rPr>
          <w:rFonts w:ascii="Arial" w:hAnsi="Arial" w:cs="Arial"/>
          <w:color w:val="538135" w:themeColor="accent6" w:themeShade="BF"/>
        </w:rPr>
        <w:t>For Washington state alone, approximately 300 producers and 36,000 employees (Capital Press, 2016) will benefit from the application of fewer fungicides.</w:t>
      </w:r>
      <w:r w:rsidR="0000512B" w:rsidRPr="00D502AF">
        <w:rPr>
          <w:rFonts w:ascii="Arial" w:hAnsi="Arial" w:cs="Arial"/>
          <w:color w:val="538135" w:themeColor="accent6" w:themeShade="BF"/>
        </w:rPr>
        <w:t xml:space="preserve"> </w:t>
      </w:r>
    </w:p>
    <w:p w14:paraId="33934AC2" w14:textId="705F3927" w:rsidR="00243061" w:rsidRPr="00D502AF" w:rsidRDefault="00243061" w:rsidP="00243061">
      <w:pPr>
        <w:numPr>
          <w:ilvl w:val="0"/>
          <w:numId w:val="32"/>
        </w:numPr>
        <w:spacing w:before="100" w:beforeAutospacing="1" w:after="100" w:afterAutospacing="1"/>
        <w:rPr>
          <w:rFonts w:ascii="Arial" w:hAnsi="Arial" w:cs="Arial"/>
          <w:color w:val="000000" w:themeColor="text1"/>
          <w:sz w:val="21"/>
          <w:szCs w:val="21"/>
        </w:rPr>
      </w:pPr>
      <w:r w:rsidRPr="00D502AF">
        <w:rPr>
          <w:rFonts w:ascii="Arial" w:hAnsi="Arial" w:cs="Arial"/>
          <w:color w:val="000000" w:themeColor="text1"/>
        </w:rPr>
        <w:t xml:space="preserve">Who are the specialty crop beneficiaries of the project and how will they be directly benefiting from the outcomes of this project? </w:t>
      </w:r>
    </w:p>
    <w:p w14:paraId="102090E5" w14:textId="1673F390" w:rsidR="0000512B" w:rsidRPr="00D502AF" w:rsidRDefault="004A10CF" w:rsidP="0000512B">
      <w:pPr>
        <w:numPr>
          <w:ilvl w:val="1"/>
          <w:numId w:val="32"/>
        </w:numPr>
        <w:spacing w:before="100" w:beforeAutospacing="1" w:after="100" w:afterAutospacing="1"/>
        <w:rPr>
          <w:rFonts w:ascii="Arial" w:hAnsi="Arial" w:cs="Arial"/>
          <w:color w:val="538135" w:themeColor="accent6" w:themeShade="BF"/>
        </w:rPr>
      </w:pPr>
      <w:r>
        <w:rPr>
          <w:rFonts w:ascii="Arial" w:hAnsi="Arial" w:cs="Arial"/>
          <w:color w:val="538135" w:themeColor="accent6" w:themeShade="BF"/>
        </w:rPr>
        <w:t>Crop p</w:t>
      </w:r>
      <w:r w:rsidR="0000512B" w:rsidRPr="00D502AF">
        <w:rPr>
          <w:rFonts w:ascii="Arial" w:hAnsi="Arial" w:cs="Arial"/>
          <w:color w:val="538135" w:themeColor="accent6" w:themeShade="BF"/>
        </w:rPr>
        <w:t>roducers</w:t>
      </w:r>
      <w:r>
        <w:rPr>
          <w:rFonts w:ascii="Arial" w:hAnsi="Arial" w:cs="Arial"/>
          <w:color w:val="538135" w:themeColor="accent6" w:themeShade="BF"/>
        </w:rPr>
        <w:t xml:space="preserve"> are the beneficiaries</w:t>
      </w:r>
      <w:r w:rsidR="0000512B" w:rsidRPr="00D502AF">
        <w:rPr>
          <w:rFonts w:ascii="Arial" w:hAnsi="Arial" w:cs="Arial"/>
          <w:color w:val="538135" w:themeColor="accent6" w:themeShade="BF"/>
        </w:rPr>
        <w:t xml:space="preserve"> this project. </w:t>
      </w:r>
      <w:r>
        <w:rPr>
          <w:rFonts w:ascii="Arial" w:hAnsi="Arial" w:cs="Arial"/>
          <w:color w:val="538135" w:themeColor="accent6" w:themeShade="BF"/>
        </w:rPr>
        <w:t xml:space="preserve">Potato producers will benefit from achieving competitive yields while reducing the resources </w:t>
      </w:r>
      <w:r>
        <w:rPr>
          <w:rFonts w:ascii="Arial" w:hAnsi="Arial" w:cs="Arial"/>
          <w:color w:val="538135" w:themeColor="accent6" w:themeShade="BF"/>
        </w:rPr>
        <w:lastRenderedPageBreak/>
        <w:t xml:space="preserve">needed to apply fungicides. Likewise, employees will benefit from reduced exposure to fungicides and prolonged efficacy since the risks of fungicide resistance should decrease with less usage. Similarly, nearby producers of other crops will also enjoy the prolonged efficacy of fungicides. </w:t>
      </w:r>
    </w:p>
    <w:p w14:paraId="0BA69101" w14:textId="77777777" w:rsidR="00243061" w:rsidRPr="00D502AF" w:rsidRDefault="00243061" w:rsidP="00243061">
      <w:pPr>
        <w:pStyle w:val="NormalWeb"/>
        <w:shd w:val="clear" w:color="auto" w:fill="FFFFFF"/>
        <w:rPr>
          <w:rFonts w:ascii="Arial" w:hAnsi="Arial" w:cs="Arial"/>
          <w:b/>
          <w:bCs/>
          <w:color w:val="000000" w:themeColor="text1"/>
        </w:rPr>
      </w:pPr>
      <w:r w:rsidRPr="00D502AF">
        <w:rPr>
          <w:rFonts w:ascii="Arial" w:hAnsi="Arial" w:cs="Arial"/>
          <w:b/>
          <w:bCs/>
          <w:color w:val="000000" w:themeColor="text1"/>
        </w:rPr>
        <w:t xml:space="preserve">Socially Disadvantaged and Beginning Farmers (not scored) </w:t>
      </w:r>
    </w:p>
    <w:p w14:paraId="39466F76" w14:textId="292780B5" w:rsidR="00243061" w:rsidRPr="00D502AF" w:rsidRDefault="00243061" w:rsidP="00243061">
      <w:pPr>
        <w:pStyle w:val="NormalWeb"/>
        <w:numPr>
          <w:ilvl w:val="0"/>
          <w:numId w:val="31"/>
        </w:numPr>
        <w:shd w:val="clear" w:color="auto" w:fill="FFFFFF"/>
        <w:rPr>
          <w:rFonts w:ascii="Arial" w:hAnsi="Arial" w:cs="Arial"/>
          <w:color w:val="000000" w:themeColor="text1"/>
        </w:rPr>
      </w:pPr>
      <w:r w:rsidRPr="00D502AF">
        <w:rPr>
          <w:rFonts w:ascii="Arial" w:hAnsi="Arial" w:cs="Arial"/>
          <w:color w:val="000000" w:themeColor="text1"/>
        </w:rPr>
        <w:t xml:space="preserve">If you answer yes to your project benefitting either a socially disadvantaged or beginning farmer, explain how your project benefits either and or/both. </w:t>
      </w:r>
    </w:p>
    <w:p w14:paraId="6B8155A0" w14:textId="3FEAB9FC" w:rsidR="0000512B" w:rsidRPr="00D502AF" w:rsidRDefault="0000512B" w:rsidP="0000512B">
      <w:pPr>
        <w:pStyle w:val="NormalWeb"/>
        <w:numPr>
          <w:ilvl w:val="1"/>
          <w:numId w:val="31"/>
        </w:numPr>
        <w:shd w:val="clear" w:color="auto" w:fill="FFFFFF"/>
        <w:rPr>
          <w:rFonts w:ascii="Arial" w:hAnsi="Arial" w:cs="Arial"/>
          <w:color w:val="538135" w:themeColor="accent6" w:themeShade="BF"/>
        </w:rPr>
      </w:pPr>
      <w:r w:rsidRPr="00D502AF">
        <w:rPr>
          <w:rFonts w:ascii="Arial" w:hAnsi="Arial" w:cs="Arial"/>
          <w:color w:val="538135" w:themeColor="accent6" w:themeShade="BF"/>
        </w:rPr>
        <w:t>No.</w:t>
      </w:r>
    </w:p>
    <w:p w14:paraId="0A3F71DD" w14:textId="77777777" w:rsidR="00243061" w:rsidRPr="00243061" w:rsidRDefault="00243061" w:rsidP="00243061">
      <w:pPr>
        <w:pStyle w:val="NormalWeb"/>
        <w:shd w:val="clear" w:color="auto" w:fill="FFFFFF"/>
        <w:rPr>
          <w:rFonts w:ascii="Arial" w:hAnsi="Arial" w:cs="Arial"/>
          <w:b/>
          <w:bCs/>
          <w:color w:val="000000" w:themeColor="text1"/>
          <w:sz w:val="28"/>
          <w:szCs w:val="28"/>
        </w:rPr>
      </w:pPr>
      <w:r w:rsidRPr="00243061">
        <w:rPr>
          <w:rFonts w:ascii="Arial" w:hAnsi="Arial" w:cs="Arial"/>
          <w:b/>
          <w:bCs/>
          <w:color w:val="000000" w:themeColor="text1"/>
        </w:rPr>
        <w:t xml:space="preserve">Is your project continuing the efforts of a previously funded SCBGP project? </w:t>
      </w:r>
    </w:p>
    <w:p w14:paraId="3EFFDE76" w14:textId="5A30A33B" w:rsidR="00243061" w:rsidRPr="00D502AF" w:rsidRDefault="00243061" w:rsidP="00D502AF">
      <w:pPr>
        <w:pStyle w:val="NormalWeb"/>
        <w:numPr>
          <w:ilvl w:val="1"/>
          <w:numId w:val="31"/>
        </w:numPr>
        <w:shd w:val="clear" w:color="auto" w:fill="FFFFFF"/>
        <w:rPr>
          <w:rFonts w:ascii="Arial" w:hAnsi="Arial" w:cs="Arial"/>
          <w:color w:val="538135" w:themeColor="accent6" w:themeShade="BF"/>
          <w:sz w:val="28"/>
          <w:szCs w:val="28"/>
        </w:rPr>
      </w:pPr>
      <w:r w:rsidRPr="00D502AF">
        <w:rPr>
          <w:rFonts w:ascii="Arial" w:hAnsi="Arial" w:cs="Arial"/>
          <w:color w:val="538135" w:themeColor="accent6" w:themeShade="BF"/>
        </w:rPr>
        <w:t>N</w:t>
      </w:r>
      <w:r w:rsidR="00D502AF">
        <w:rPr>
          <w:rFonts w:ascii="Arial" w:hAnsi="Arial" w:cs="Arial"/>
          <w:color w:val="538135" w:themeColor="accent6" w:themeShade="BF"/>
        </w:rPr>
        <w:t>o</w:t>
      </w:r>
    </w:p>
    <w:p w14:paraId="3B87D030" w14:textId="77777777" w:rsidR="00243061" w:rsidRPr="00243061" w:rsidRDefault="00243061" w:rsidP="00243061">
      <w:pPr>
        <w:spacing w:before="100" w:beforeAutospacing="1" w:after="100" w:afterAutospacing="1"/>
        <w:rPr>
          <w:rFonts w:ascii="Arial" w:hAnsi="Arial" w:cs="Arial"/>
          <w:b/>
          <w:bCs/>
          <w:color w:val="FF0000"/>
        </w:rPr>
      </w:pPr>
    </w:p>
    <w:p w14:paraId="2281AEAD" w14:textId="77777777" w:rsidR="00D26C4D" w:rsidRDefault="00D26C4D" w:rsidP="00D26C4D">
      <w:pPr>
        <w:spacing w:before="240" w:after="240"/>
        <w:ind w:firstLine="720"/>
        <w:jc w:val="both"/>
        <w:rPr>
          <w:rFonts w:ascii="Arial" w:hAnsi="Arial" w:cs="Arial"/>
          <w:b/>
          <w:bCs/>
          <w:color w:val="000000" w:themeColor="text1"/>
        </w:rPr>
      </w:pPr>
    </w:p>
    <w:p w14:paraId="5CCCACF1" w14:textId="77777777" w:rsidR="00D26C4D" w:rsidRDefault="00D26C4D" w:rsidP="00243061">
      <w:pPr>
        <w:spacing w:before="240" w:after="240"/>
        <w:jc w:val="both"/>
        <w:rPr>
          <w:rFonts w:ascii="Arial" w:hAnsi="Arial" w:cs="Arial"/>
          <w:b/>
          <w:bCs/>
          <w:color w:val="000000" w:themeColor="text1"/>
        </w:rPr>
      </w:pPr>
    </w:p>
    <w:p w14:paraId="0DFF00D4" w14:textId="77777777" w:rsidR="00D26C4D" w:rsidRDefault="00D26C4D" w:rsidP="00D26C4D">
      <w:pPr>
        <w:spacing w:before="240" w:after="240"/>
        <w:ind w:firstLine="720"/>
        <w:jc w:val="both"/>
        <w:rPr>
          <w:rFonts w:ascii="Arial" w:hAnsi="Arial" w:cs="Arial"/>
          <w:b/>
          <w:bCs/>
          <w:color w:val="000000" w:themeColor="text1"/>
        </w:rPr>
      </w:pPr>
    </w:p>
    <w:p w14:paraId="55A17C2F" w14:textId="77777777" w:rsidR="00D26C4D" w:rsidRDefault="00D26C4D" w:rsidP="00D26C4D">
      <w:pPr>
        <w:spacing w:before="240" w:after="240"/>
        <w:ind w:firstLine="720"/>
        <w:jc w:val="both"/>
        <w:rPr>
          <w:rFonts w:ascii="Arial" w:hAnsi="Arial" w:cs="Arial"/>
          <w:b/>
          <w:bCs/>
          <w:color w:val="000000" w:themeColor="text1"/>
        </w:rPr>
      </w:pPr>
    </w:p>
    <w:p w14:paraId="5F63FDFC" w14:textId="77777777" w:rsidR="00D26C4D" w:rsidRDefault="00D26C4D" w:rsidP="00D26C4D">
      <w:pPr>
        <w:spacing w:before="240" w:after="240"/>
        <w:ind w:firstLine="720"/>
        <w:jc w:val="both"/>
        <w:rPr>
          <w:rFonts w:ascii="Arial" w:hAnsi="Arial" w:cs="Arial"/>
          <w:b/>
          <w:bCs/>
          <w:color w:val="000000" w:themeColor="text1"/>
        </w:rPr>
      </w:pPr>
    </w:p>
    <w:p w14:paraId="5604D91A" w14:textId="77777777" w:rsidR="00036245" w:rsidRPr="00717A42" w:rsidRDefault="005D2F4B" w:rsidP="00970DC1">
      <w:pPr>
        <w:jc w:val="both"/>
      </w:pPr>
    </w:p>
    <w:sectPr w:rsidR="00036245" w:rsidRPr="00717A42" w:rsidSect="007618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2" w:author="Wheeler, David Linnard" w:date="2020-12-28T12:43:00Z" w:initials="WDL">
    <w:p w14:paraId="2BF32AF5" w14:textId="0C6571A3" w:rsidR="005D2F4B" w:rsidRDefault="005D2F4B">
      <w:pPr>
        <w:pStyle w:val="CommentText"/>
      </w:pPr>
      <w:r>
        <w:rPr>
          <w:rStyle w:val="CommentReference"/>
        </w:rPr>
        <w:annotationRef/>
      </w:r>
      <w:r>
        <w:t>Do we need more in ID, James?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F32A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45178" w16cex:dateUtc="2020-12-28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F32AF5" w16cid:durableId="239451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884"/>
    <w:multiLevelType w:val="multilevel"/>
    <w:tmpl w:val="15D26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4452D"/>
    <w:multiLevelType w:val="multilevel"/>
    <w:tmpl w:val="0C3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E47"/>
    <w:multiLevelType w:val="hybridMultilevel"/>
    <w:tmpl w:val="5D0AB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622E"/>
    <w:multiLevelType w:val="hybridMultilevel"/>
    <w:tmpl w:val="ED86C288"/>
    <w:lvl w:ilvl="0" w:tplc="2D92B0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D12D2"/>
    <w:multiLevelType w:val="hybridMultilevel"/>
    <w:tmpl w:val="F20AF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74495"/>
    <w:multiLevelType w:val="multilevel"/>
    <w:tmpl w:val="AF2CD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F49CA"/>
    <w:multiLevelType w:val="hybridMultilevel"/>
    <w:tmpl w:val="994A1AAA"/>
    <w:lvl w:ilvl="0" w:tplc="356E35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C59F3"/>
    <w:multiLevelType w:val="multilevel"/>
    <w:tmpl w:val="34029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7706E"/>
    <w:multiLevelType w:val="multilevel"/>
    <w:tmpl w:val="04FA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F4704"/>
    <w:multiLevelType w:val="multilevel"/>
    <w:tmpl w:val="6DC2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A19FB"/>
    <w:multiLevelType w:val="multilevel"/>
    <w:tmpl w:val="C93E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50532"/>
    <w:multiLevelType w:val="multilevel"/>
    <w:tmpl w:val="ED26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D3E12"/>
    <w:multiLevelType w:val="multilevel"/>
    <w:tmpl w:val="E3A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74E8D"/>
    <w:multiLevelType w:val="multilevel"/>
    <w:tmpl w:val="6DB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7143E"/>
    <w:multiLevelType w:val="multilevel"/>
    <w:tmpl w:val="71E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30D53"/>
    <w:multiLevelType w:val="multilevel"/>
    <w:tmpl w:val="F0929ADA"/>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BD7A32"/>
    <w:multiLevelType w:val="multilevel"/>
    <w:tmpl w:val="450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D5CFD"/>
    <w:multiLevelType w:val="multilevel"/>
    <w:tmpl w:val="2EFCD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E7BFB"/>
    <w:multiLevelType w:val="multilevel"/>
    <w:tmpl w:val="1CA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C7C6B"/>
    <w:multiLevelType w:val="hybridMultilevel"/>
    <w:tmpl w:val="6452F4EA"/>
    <w:lvl w:ilvl="0" w:tplc="6DF83D12">
      <w:start w:val="5"/>
      <w:numFmt w:val="bullet"/>
      <w:lvlText w:val="-"/>
      <w:lvlJc w:val="left"/>
      <w:pPr>
        <w:ind w:left="720" w:hanging="360"/>
      </w:pPr>
      <w:rPr>
        <w:rFonts w:ascii="Arial" w:eastAsia="Times New Roman" w:hAnsi="Arial" w:cs="Aria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F3303"/>
    <w:multiLevelType w:val="multilevel"/>
    <w:tmpl w:val="91B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605C4"/>
    <w:multiLevelType w:val="multilevel"/>
    <w:tmpl w:val="C8F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C4FEC"/>
    <w:multiLevelType w:val="multilevel"/>
    <w:tmpl w:val="C3C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25D07"/>
    <w:multiLevelType w:val="multilevel"/>
    <w:tmpl w:val="3E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14490"/>
    <w:multiLevelType w:val="multilevel"/>
    <w:tmpl w:val="033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64BEB"/>
    <w:multiLevelType w:val="multilevel"/>
    <w:tmpl w:val="87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E4012"/>
    <w:multiLevelType w:val="multilevel"/>
    <w:tmpl w:val="86E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45856"/>
    <w:multiLevelType w:val="multilevel"/>
    <w:tmpl w:val="5AE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C72A3"/>
    <w:multiLevelType w:val="multilevel"/>
    <w:tmpl w:val="3B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6810BD"/>
    <w:multiLevelType w:val="multilevel"/>
    <w:tmpl w:val="BF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6C2CB9"/>
    <w:multiLevelType w:val="hybridMultilevel"/>
    <w:tmpl w:val="AEB0195C"/>
    <w:lvl w:ilvl="0" w:tplc="5CC6A5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3C6FE7"/>
    <w:multiLevelType w:val="hybridMultilevel"/>
    <w:tmpl w:val="4304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66D19"/>
    <w:multiLevelType w:val="multilevel"/>
    <w:tmpl w:val="4EC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A3335"/>
    <w:multiLevelType w:val="multilevel"/>
    <w:tmpl w:val="691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E79EF"/>
    <w:multiLevelType w:val="multilevel"/>
    <w:tmpl w:val="4A56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2"/>
  </w:num>
  <w:num w:numId="3">
    <w:abstractNumId w:val="8"/>
  </w:num>
  <w:num w:numId="4">
    <w:abstractNumId w:val="16"/>
  </w:num>
  <w:num w:numId="5">
    <w:abstractNumId w:val="24"/>
  </w:num>
  <w:num w:numId="6">
    <w:abstractNumId w:val="23"/>
  </w:num>
  <w:num w:numId="7">
    <w:abstractNumId w:val="13"/>
  </w:num>
  <w:num w:numId="8">
    <w:abstractNumId w:val="34"/>
  </w:num>
  <w:num w:numId="9">
    <w:abstractNumId w:val="22"/>
  </w:num>
  <w:num w:numId="10">
    <w:abstractNumId w:val="12"/>
  </w:num>
  <w:num w:numId="11">
    <w:abstractNumId w:val="33"/>
  </w:num>
  <w:num w:numId="12">
    <w:abstractNumId w:val="17"/>
  </w:num>
  <w:num w:numId="13">
    <w:abstractNumId w:val="26"/>
  </w:num>
  <w:num w:numId="14">
    <w:abstractNumId w:val="20"/>
  </w:num>
  <w:num w:numId="15">
    <w:abstractNumId w:val="14"/>
  </w:num>
  <w:num w:numId="16">
    <w:abstractNumId w:val="9"/>
  </w:num>
  <w:num w:numId="17">
    <w:abstractNumId w:val="28"/>
  </w:num>
  <w:num w:numId="18">
    <w:abstractNumId w:val="5"/>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0"/>
  </w:num>
  <w:num w:numId="21">
    <w:abstractNumId w:val="19"/>
  </w:num>
  <w:num w:numId="22">
    <w:abstractNumId w:val="31"/>
  </w:num>
  <w:num w:numId="23">
    <w:abstractNumId w:val="1"/>
  </w:num>
  <w:num w:numId="24">
    <w:abstractNumId w:val="29"/>
  </w:num>
  <w:num w:numId="25">
    <w:abstractNumId w:val="25"/>
  </w:num>
  <w:num w:numId="26">
    <w:abstractNumId w:val="15"/>
  </w:num>
  <w:num w:numId="27">
    <w:abstractNumId w:val="30"/>
  </w:num>
  <w:num w:numId="28">
    <w:abstractNumId w:val="27"/>
  </w:num>
  <w:num w:numId="29">
    <w:abstractNumId w:val="18"/>
  </w:num>
  <w:num w:numId="30">
    <w:abstractNumId w:val="11"/>
  </w:num>
  <w:num w:numId="31">
    <w:abstractNumId w:val="4"/>
  </w:num>
  <w:num w:numId="32">
    <w:abstractNumId w:val="0"/>
  </w:num>
  <w:num w:numId="33">
    <w:abstractNumId w:val="6"/>
  </w:num>
  <w:num w:numId="34">
    <w:abstractNumId w:val="3"/>
  </w:num>
  <w:num w:numId="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1E"/>
    <w:rsid w:val="0000512B"/>
    <w:rsid w:val="00051C5A"/>
    <w:rsid w:val="000660D6"/>
    <w:rsid w:val="000A1B76"/>
    <w:rsid w:val="000C1715"/>
    <w:rsid w:val="001479CE"/>
    <w:rsid w:val="001A7216"/>
    <w:rsid w:val="001C009D"/>
    <w:rsid w:val="001E63E3"/>
    <w:rsid w:val="00243061"/>
    <w:rsid w:val="002644B3"/>
    <w:rsid w:val="002C4D64"/>
    <w:rsid w:val="002D07AE"/>
    <w:rsid w:val="002D79C3"/>
    <w:rsid w:val="002E1E7F"/>
    <w:rsid w:val="002F0795"/>
    <w:rsid w:val="00300219"/>
    <w:rsid w:val="003203AF"/>
    <w:rsid w:val="00323796"/>
    <w:rsid w:val="003A3395"/>
    <w:rsid w:val="003D19F2"/>
    <w:rsid w:val="004A10CF"/>
    <w:rsid w:val="005C589F"/>
    <w:rsid w:val="005C5AD4"/>
    <w:rsid w:val="005D2F4B"/>
    <w:rsid w:val="005D6B24"/>
    <w:rsid w:val="0061521B"/>
    <w:rsid w:val="00625057"/>
    <w:rsid w:val="00637C76"/>
    <w:rsid w:val="006E088A"/>
    <w:rsid w:val="006E0BCB"/>
    <w:rsid w:val="006F4A51"/>
    <w:rsid w:val="00717A42"/>
    <w:rsid w:val="007618FE"/>
    <w:rsid w:val="00774F62"/>
    <w:rsid w:val="00777B23"/>
    <w:rsid w:val="0081042A"/>
    <w:rsid w:val="00887177"/>
    <w:rsid w:val="008C77FA"/>
    <w:rsid w:val="00950BEF"/>
    <w:rsid w:val="0096775D"/>
    <w:rsid w:val="00970DC1"/>
    <w:rsid w:val="009721D9"/>
    <w:rsid w:val="009A2494"/>
    <w:rsid w:val="009F6ADD"/>
    <w:rsid w:val="00A77BF4"/>
    <w:rsid w:val="00B04FD4"/>
    <w:rsid w:val="00B26FF9"/>
    <w:rsid w:val="00B310DE"/>
    <w:rsid w:val="00B7606B"/>
    <w:rsid w:val="00BA3949"/>
    <w:rsid w:val="00BA41C4"/>
    <w:rsid w:val="00C133EE"/>
    <w:rsid w:val="00CA2213"/>
    <w:rsid w:val="00CB0C3F"/>
    <w:rsid w:val="00CD239E"/>
    <w:rsid w:val="00D26C4D"/>
    <w:rsid w:val="00D502AF"/>
    <w:rsid w:val="00D530FC"/>
    <w:rsid w:val="00D55DA8"/>
    <w:rsid w:val="00D63291"/>
    <w:rsid w:val="00D824F6"/>
    <w:rsid w:val="00DC2FC7"/>
    <w:rsid w:val="00DC3916"/>
    <w:rsid w:val="00DD4EB4"/>
    <w:rsid w:val="00E1655E"/>
    <w:rsid w:val="00E76E03"/>
    <w:rsid w:val="00EE3F70"/>
    <w:rsid w:val="00F30091"/>
    <w:rsid w:val="00F3121E"/>
    <w:rsid w:val="00F47CE6"/>
    <w:rsid w:val="00F83F81"/>
    <w:rsid w:val="00FB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45C3"/>
  <w15:chartTrackingRefBased/>
  <w15:docId w15:val="{453F8F94-B508-FF41-891E-46A40E7B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21E"/>
    <w:pPr>
      <w:spacing w:before="100" w:beforeAutospacing="1" w:after="100" w:afterAutospacing="1"/>
    </w:pPr>
  </w:style>
  <w:style w:type="character" w:customStyle="1" w:styleId="apple-tab-span">
    <w:name w:val="apple-tab-span"/>
    <w:basedOn w:val="DefaultParagraphFont"/>
    <w:rsid w:val="00717A42"/>
  </w:style>
  <w:style w:type="character" w:styleId="Hyperlink">
    <w:name w:val="Hyperlink"/>
    <w:basedOn w:val="DefaultParagraphFont"/>
    <w:uiPriority w:val="99"/>
    <w:semiHidden/>
    <w:unhideWhenUsed/>
    <w:rsid w:val="00717A42"/>
    <w:rPr>
      <w:color w:val="0000FF"/>
      <w:u w:val="single"/>
    </w:rPr>
  </w:style>
  <w:style w:type="paragraph" w:styleId="ListParagraph">
    <w:name w:val="List Paragraph"/>
    <w:basedOn w:val="Normal"/>
    <w:uiPriority w:val="34"/>
    <w:qFormat/>
    <w:rsid w:val="00717A42"/>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DC3916"/>
    <w:rPr>
      <w:sz w:val="18"/>
      <w:szCs w:val="18"/>
    </w:rPr>
  </w:style>
  <w:style w:type="character" w:customStyle="1" w:styleId="BalloonTextChar">
    <w:name w:val="Balloon Text Char"/>
    <w:basedOn w:val="DefaultParagraphFont"/>
    <w:link w:val="BalloonText"/>
    <w:uiPriority w:val="99"/>
    <w:semiHidden/>
    <w:rsid w:val="00DC3916"/>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2D07AE"/>
    <w:rPr>
      <w:sz w:val="16"/>
      <w:szCs w:val="16"/>
    </w:rPr>
  </w:style>
  <w:style w:type="paragraph" w:styleId="CommentText">
    <w:name w:val="annotation text"/>
    <w:basedOn w:val="Normal"/>
    <w:link w:val="CommentTextChar"/>
    <w:uiPriority w:val="99"/>
    <w:semiHidden/>
    <w:unhideWhenUsed/>
    <w:rsid w:val="002D07AE"/>
    <w:rPr>
      <w:sz w:val="20"/>
      <w:szCs w:val="20"/>
    </w:rPr>
  </w:style>
  <w:style w:type="character" w:customStyle="1" w:styleId="CommentTextChar">
    <w:name w:val="Comment Text Char"/>
    <w:basedOn w:val="DefaultParagraphFont"/>
    <w:link w:val="CommentText"/>
    <w:uiPriority w:val="99"/>
    <w:semiHidden/>
    <w:rsid w:val="002D07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07AE"/>
    <w:rPr>
      <w:b/>
      <w:bCs/>
    </w:rPr>
  </w:style>
  <w:style w:type="character" w:customStyle="1" w:styleId="CommentSubjectChar">
    <w:name w:val="Comment Subject Char"/>
    <w:basedOn w:val="CommentTextChar"/>
    <w:link w:val="CommentSubject"/>
    <w:uiPriority w:val="99"/>
    <w:semiHidden/>
    <w:rsid w:val="002D07A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4731">
      <w:bodyDiv w:val="1"/>
      <w:marLeft w:val="0"/>
      <w:marRight w:val="0"/>
      <w:marTop w:val="0"/>
      <w:marBottom w:val="0"/>
      <w:divBdr>
        <w:top w:val="none" w:sz="0" w:space="0" w:color="auto"/>
        <w:left w:val="none" w:sz="0" w:space="0" w:color="auto"/>
        <w:bottom w:val="none" w:sz="0" w:space="0" w:color="auto"/>
        <w:right w:val="none" w:sz="0" w:space="0" w:color="auto"/>
      </w:divBdr>
      <w:divsChild>
        <w:div w:id="6298749">
          <w:marLeft w:val="0"/>
          <w:marRight w:val="0"/>
          <w:marTop w:val="0"/>
          <w:marBottom w:val="0"/>
          <w:divBdr>
            <w:top w:val="none" w:sz="0" w:space="0" w:color="auto"/>
            <w:left w:val="none" w:sz="0" w:space="0" w:color="auto"/>
            <w:bottom w:val="none" w:sz="0" w:space="0" w:color="auto"/>
            <w:right w:val="none" w:sz="0" w:space="0" w:color="auto"/>
          </w:divBdr>
          <w:divsChild>
            <w:div w:id="1503815193">
              <w:marLeft w:val="0"/>
              <w:marRight w:val="0"/>
              <w:marTop w:val="0"/>
              <w:marBottom w:val="0"/>
              <w:divBdr>
                <w:top w:val="none" w:sz="0" w:space="0" w:color="auto"/>
                <w:left w:val="none" w:sz="0" w:space="0" w:color="auto"/>
                <w:bottom w:val="none" w:sz="0" w:space="0" w:color="auto"/>
                <w:right w:val="none" w:sz="0" w:space="0" w:color="auto"/>
              </w:divBdr>
              <w:divsChild>
                <w:div w:id="11598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1630">
      <w:bodyDiv w:val="1"/>
      <w:marLeft w:val="0"/>
      <w:marRight w:val="0"/>
      <w:marTop w:val="0"/>
      <w:marBottom w:val="0"/>
      <w:divBdr>
        <w:top w:val="none" w:sz="0" w:space="0" w:color="auto"/>
        <w:left w:val="none" w:sz="0" w:space="0" w:color="auto"/>
        <w:bottom w:val="none" w:sz="0" w:space="0" w:color="auto"/>
        <w:right w:val="none" w:sz="0" w:space="0" w:color="auto"/>
      </w:divBdr>
      <w:divsChild>
        <w:div w:id="1659535123">
          <w:marLeft w:val="0"/>
          <w:marRight w:val="0"/>
          <w:marTop w:val="0"/>
          <w:marBottom w:val="0"/>
          <w:divBdr>
            <w:top w:val="none" w:sz="0" w:space="0" w:color="auto"/>
            <w:left w:val="none" w:sz="0" w:space="0" w:color="auto"/>
            <w:bottom w:val="none" w:sz="0" w:space="0" w:color="auto"/>
            <w:right w:val="none" w:sz="0" w:space="0" w:color="auto"/>
          </w:divBdr>
          <w:divsChild>
            <w:div w:id="1007096349">
              <w:marLeft w:val="0"/>
              <w:marRight w:val="0"/>
              <w:marTop w:val="0"/>
              <w:marBottom w:val="0"/>
              <w:divBdr>
                <w:top w:val="none" w:sz="0" w:space="0" w:color="auto"/>
                <w:left w:val="none" w:sz="0" w:space="0" w:color="auto"/>
                <w:bottom w:val="none" w:sz="0" w:space="0" w:color="auto"/>
                <w:right w:val="none" w:sz="0" w:space="0" w:color="auto"/>
              </w:divBdr>
              <w:divsChild>
                <w:div w:id="1045179303">
                  <w:marLeft w:val="0"/>
                  <w:marRight w:val="0"/>
                  <w:marTop w:val="0"/>
                  <w:marBottom w:val="0"/>
                  <w:divBdr>
                    <w:top w:val="none" w:sz="0" w:space="0" w:color="auto"/>
                    <w:left w:val="none" w:sz="0" w:space="0" w:color="auto"/>
                    <w:bottom w:val="none" w:sz="0" w:space="0" w:color="auto"/>
                    <w:right w:val="none" w:sz="0" w:space="0" w:color="auto"/>
                  </w:divBdr>
                  <w:divsChild>
                    <w:div w:id="1745495388">
                      <w:marLeft w:val="0"/>
                      <w:marRight w:val="0"/>
                      <w:marTop w:val="0"/>
                      <w:marBottom w:val="0"/>
                      <w:divBdr>
                        <w:top w:val="none" w:sz="0" w:space="0" w:color="auto"/>
                        <w:left w:val="none" w:sz="0" w:space="0" w:color="auto"/>
                        <w:bottom w:val="none" w:sz="0" w:space="0" w:color="auto"/>
                        <w:right w:val="none" w:sz="0" w:space="0" w:color="auto"/>
                      </w:divBdr>
                      <w:divsChild>
                        <w:div w:id="18452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2335">
                  <w:marLeft w:val="0"/>
                  <w:marRight w:val="0"/>
                  <w:marTop w:val="0"/>
                  <w:marBottom w:val="0"/>
                  <w:divBdr>
                    <w:top w:val="none" w:sz="0" w:space="0" w:color="auto"/>
                    <w:left w:val="none" w:sz="0" w:space="0" w:color="auto"/>
                    <w:bottom w:val="none" w:sz="0" w:space="0" w:color="auto"/>
                    <w:right w:val="none" w:sz="0" w:space="0" w:color="auto"/>
                  </w:divBdr>
                  <w:divsChild>
                    <w:div w:id="1872915038">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588462">
      <w:bodyDiv w:val="1"/>
      <w:marLeft w:val="0"/>
      <w:marRight w:val="0"/>
      <w:marTop w:val="0"/>
      <w:marBottom w:val="0"/>
      <w:divBdr>
        <w:top w:val="none" w:sz="0" w:space="0" w:color="auto"/>
        <w:left w:val="none" w:sz="0" w:space="0" w:color="auto"/>
        <w:bottom w:val="none" w:sz="0" w:space="0" w:color="auto"/>
        <w:right w:val="none" w:sz="0" w:space="0" w:color="auto"/>
      </w:divBdr>
      <w:divsChild>
        <w:div w:id="1698040740">
          <w:marLeft w:val="0"/>
          <w:marRight w:val="0"/>
          <w:marTop w:val="0"/>
          <w:marBottom w:val="0"/>
          <w:divBdr>
            <w:top w:val="none" w:sz="0" w:space="0" w:color="auto"/>
            <w:left w:val="none" w:sz="0" w:space="0" w:color="auto"/>
            <w:bottom w:val="none" w:sz="0" w:space="0" w:color="auto"/>
            <w:right w:val="none" w:sz="0" w:space="0" w:color="auto"/>
          </w:divBdr>
          <w:divsChild>
            <w:div w:id="1310015218">
              <w:marLeft w:val="0"/>
              <w:marRight w:val="0"/>
              <w:marTop w:val="0"/>
              <w:marBottom w:val="0"/>
              <w:divBdr>
                <w:top w:val="none" w:sz="0" w:space="0" w:color="auto"/>
                <w:left w:val="none" w:sz="0" w:space="0" w:color="auto"/>
                <w:bottom w:val="none" w:sz="0" w:space="0" w:color="auto"/>
                <w:right w:val="none" w:sz="0" w:space="0" w:color="auto"/>
              </w:divBdr>
              <w:divsChild>
                <w:div w:id="1715696227">
                  <w:marLeft w:val="0"/>
                  <w:marRight w:val="0"/>
                  <w:marTop w:val="0"/>
                  <w:marBottom w:val="0"/>
                  <w:divBdr>
                    <w:top w:val="none" w:sz="0" w:space="0" w:color="auto"/>
                    <w:left w:val="none" w:sz="0" w:space="0" w:color="auto"/>
                    <w:bottom w:val="none" w:sz="0" w:space="0" w:color="auto"/>
                    <w:right w:val="none" w:sz="0" w:space="0" w:color="auto"/>
                  </w:divBdr>
                  <w:divsChild>
                    <w:div w:id="396050132">
                      <w:marLeft w:val="0"/>
                      <w:marRight w:val="0"/>
                      <w:marTop w:val="0"/>
                      <w:marBottom w:val="0"/>
                      <w:divBdr>
                        <w:top w:val="none" w:sz="0" w:space="0" w:color="auto"/>
                        <w:left w:val="none" w:sz="0" w:space="0" w:color="auto"/>
                        <w:bottom w:val="none" w:sz="0" w:space="0" w:color="auto"/>
                        <w:right w:val="none" w:sz="0" w:space="0" w:color="auto"/>
                      </w:divBdr>
                      <w:divsChild>
                        <w:div w:id="13366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6488">
                  <w:marLeft w:val="0"/>
                  <w:marRight w:val="0"/>
                  <w:marTop w:val="0"/>
                  <w:marBottom w:val="0"/>
                  <w:divBdr>
                    <w:top w:val="none" w:sz="0" w:space="0" w:color="auto"/>
                    <w:left w:val="none" w:sz="0" w:space="0" w:color="auto"/>
                    <w:bottom w:val="none" w:sz="0" w:space="0" w:color="auto"/>
                    <w:right w:val="none" w:sz="0" w:space="0" w:color="auto"/>
                  </w:divBdr>
                  <w:divsChild>
                    <w:div w:id="358554758">
                      <w:marLeft w:val="0"/>
                      <w:marRight w:val="0"/>
                      <w:marTop w:val="0"/>
                      <w:marBottom w:val="0"/>
                      <w:divBdr>
                        <w:top w:val="none" w:sz="0" w:space="0" w:color="auto"/>
                        <w:left w:val="none" w:sz="0" w:space="0" w:color="auto"/>
                        <w:bottom w:val="none" w:sz="0" w:space="0" w:color="auto"/>
                        <w:right w:val="none" w:sz="0" w:space="0" w:color="auto"/>
                      </w:divBdr>
                      <w:divsChild>
                        <w:div w:id="19959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134718">
      <w:bodyDiv w:val="1"/>
      <w:marLeft w:val="0"/>
      <w:marRight w:val="0"/>
      <w:marTop w:val="0"/>
      <w:marBottom w:val="0"/>
      <w:divBdr>
        <w:top w:val="none" w:sz="0" w:space="0" w:color="auto"/>
        <w:left w:val="none" w:sz="0" w:space="0" w:color="auto"/>
        <w:bottom w:val="none" w:sz="0" w:space="0" w:color="auto"/>
        <w:right w:val="none" w:sz="0" w:space="0" w:color="auto"/>
      </w:divBdr>
      <w:divsChild>
        <w:div w:id="26881772">
          <w:marLeft w:val="0"/>
          <w:marRight w:val="0"/>
          <w:marTop w:val="0"/>
          <w:marBottom w:val="0"/>
          <w:divBdr>
            <w:top w:val="none" w:sz="0" w:space="0" w:color="auto"/>
            <w:left w:val="none" w:sz="0" w:space="0" w:color="auto"/>
            <w:bottom w:val="none" w:sz="0" w:space="0" w:color="auto"/>
            <w:right w:val="none" w:sz="0" w:space="0" w:color="auto"/>
          </w:divBdr>
          <w:divsChild>
            <w:div w:id="1328291505">
              <w:marLeft w:val="0"/>
              <w:marRight w:val="0"/>
              <w:marTop w:val="0"/>
              <w:marBottom w:val="0"/>
              <w:divBdr>
                <w:top w:val="none" w:sz="0" w:space="0" w:color="auto"/>
                <w:left w:val="none" w:sz="0" w:space="0" w:color="auto"/>
                <w:bottom w:val="none" w:sz="0" w:space="0" w:color="auto"/>
                <w:right w:val="none" w:sz="0" w:space="0" w:color="auto"/>
              </w:divBdr>
              <w:divsChild>
                <w:div w:id="2440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1586">
      <w:bodyDiv w:val="1"/>
      <w:marLeft w:val="0"/>
      <w:marRight w:val="0"/>
      <w:marTop w:val="0"/>
      <w:marBottom w:val="0"/>
      <w:divBdr>
        <w:top w:val="none" w:sz="0" w:space="0" w:color="auto"/>
        <w:left w:val="none" w:sz="0" w:space="0" w:color="auto"/>
        <w:bottom w:val="none" w:sz="0" w:space="0" w:color="auto"/>
        <w:right w:val="none" w:sz="0" w:space="0" w:color="auto"/>
      </w:divBdr>
      <w:divsChild>
        <w:div w:id="2091198044">
          <w:marLeft w:val="0"/>
          <w:marRight w:val="0"/>
          <w:marTop w:val="0"/>
          <w:marBottom w:val="0"/>
          <w:divBdr>
            <w:top w:val="none" w:sz="0" w:space="0" w:color="auto"/>
            <w:left w:val="none" w:sz="0" w:space="0" w:color="auto"/>
            <w:bottom w:val="none" w:sz="0" w:space="0" w:color="auto"/>
            <w:right w:val="none" w:sz="0" w:space="0" w:color="auto"/>
          </w:divBdr>
          <w:divsChild>
            <w:div w:id="316617164">
              <w:marLeft w:val="0"/>
              <w:marRight w:val="0"/>
              <w:marTop w:val="0"/>
              <w:marBottom w:val="0"/>
              <w:divBdr>
                <w:top w:val="none" w:sz="0" w:space="0" w:color="auto"/>
                <w:left w:val="none" w:sz="0" w:space="0" w:color="auto"/>
                <w:bottom w:val="none" w:sz="0" w:space="0" w:color="auto"/>
                <w:right w:val="none" w:sz="0" w:space="0" w:color="auto"/>
              </w:divBdr>
              <w:divsChild>
                <w:div w:id="876894231">
                  <w:marLeft w:val="0"/>
                  <w:marRight w:val="0"/>
                  <w:marTop w:val="0"/>
                  <w:marBottom w:val="0"/>
                  <w:divBdr>
                    <w:top w:val="none" w:sz="0" w:space="0" w:color="auto"/>
                    <w:left w:val="none" w:sz="0" w:space="0" w:color="auto"/>
                    <w:bottom w:val="none" w:sz="0" w:space="0" w:color="auto"/>
                    <w:right w:val="none" w:sz="0" w:space="0" w:color="auto"/>
                  </w:divBdr>
                </w:div>
              </w:divsChild>
            </w:div>
            <w:div w:id="2135365706">
              <w:marLeft w:val="0"/>
              <w:marRight w:val="0"/>
              <w:marTop w:val="0"/>
              <w:marBottom w:val="0"/>
              <w:divBdr>
                <w:top w:val="none" w:sz="0" w:space="0" w:color="auto"/>
                <w:left w:val="none" w:sz="0" w:space="0" w:color="auto"/>
                <w:bottom w:val="none" w:sz="0" w:space="0" w:color="auto"/>
                <w:right w:val="none" w:sz="0" w:space="0" w:color="auto"/>
              </w:divBdr>
              <w:divsChild>
                <w:div w:id="931621739">
                  <w:marLeft w:val="0"/>
                  <w:marRight w:val="0"/>
                  <w:marTop w:val="0"/>
                  <w:marBottom w:val="0"/>
                  <w:divBdr>
                    <w:top w:val="none" w:sz="0" w:space="0" w:color="auto"/>
                    <w:left w:val="none" w:sz="0" w:space="0" w:color="auto"/>
                    <w:bottom w:val="none" w:sz="0" w:space="0" w:color="auto"/>
                    <w:right w:val="none" w:sz="0" w:space="0" w:color="auto"/>
                  </w:divBdr>
                </w:div>
              </w:divsChild>
            </w:div>
            <w:div w:id="356154945">
              <w:marLeft w:val="0"/>
              <w:marRight w:val="0"/>
              <w:marTop w:val="0"/>
              <w:marBottom w:val="0"/>
              <w:divBdr>
                <w:top w:val="none" w:sz="0" w:space="0" w:color="auto"/>
                <w:left w:val="none" w:sz="0" w:space="0" w:color="auto"/>
                <w:bottom w:val="none" w:sz="0" w:space="0" w:color="auto"/>
                <w:right w:val="none" w:sz="0" w:space="0" w:color="auto"/>
              </w:divBdr>
              <w:divsChild>
                <w:div w:id="1627463352">
                  <w:marLeft w:val="0"/>
                  <w:marRight w:val="0"/>
                  <w:marTop w:val="0"/>
                  <w:marBottom w:val="0"/>
                  <w:divBdr>
                    <w:top w:val="none" w:sz="0" w:space="0" w:color="auto"/>
                    <w:left w:val="none" w:sz="0" w:space="0" w:color="auto"/>
                    <w:bottom w:val="none" w:sz="0" w:space="0" w:color="auto"/>
                    <w:right w:val="none" w:sz="0" w:space="0" w:color="auto"/>
                  </w:divBdr>
                </w:div>
              </w:divsChild>
            </w:div>
            <w:div w:id="2000839443">
              <w:marLeft w:val="0"/>
              <w:marRight w:val="0"/>
              <w:marTop w:val="0"/>
              <w:marBottom w:val="0"/>
              <w:divBdr>
                <w:top w:val="none" w:sz="0" w:space="0" w:color="auto"/>
                <w:left w:val="none" w:sz="0" w:space="0" w:color="auto"/>
                <w:bottom w:val="none" w:sz="0" w:space="0" w:color="auto"/>
                <w:right w:val="none" w:sz="0" w:space="0" w:color="auto"/>
              </w:divBdr>
              <w:divsChild>
                <w:div w:id="3754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4290">
      <w:bodyDiv w:val="1"/>
      <w:marLeft w:val="0"/>
      <w:marRight w:val="0"/>
      <w:marTop w:val="0"/>
      <w:marBottom w:val="0"/>
      <w:divBdr>
        <w:top w:val="none" w:sz="0" w:space="0" w:color="auto"/>
        <w:left w:val="none" w:sz="0" w:space="0" w:color="auto"/>
        <w:bottom w:val="none" w:sz="0" w:space="0" w:color="auto"/>
        <w:right w:val="none" w:sz="0" w:space="0" w:color="auto"/>
      </w:divBdr>
      <w:divsChild>
        <w:div w:id="1290278901">
          <w:marLeft w:val="0"/>
          <w:marRight w:val="0"/>
          <w:marTop w:val="0"/>
          <w:marBottom w:val="0"/>
          <w:divBdr>
            <w:top w:val="none" w:sz="0" w:space="0" w:color="auto"/>
            <w:left w:val="none" w:sz="0" w:space="0" w:color="auto"/>
            <w:bottom w:val="none" w:sz="0" w:space="0" w:color="auto"/>
            <w:right w:val="none" w:sz="0" w:space="0" w:color="auto"/>
          </w:divBdr>
          <w:divsChild>
            <w:div w:id="20906590">
              <w:marLeft w:val="0"/>
              <w:marRight w:val="0"/>
              <w:marTop w:val="0"/>
              <w:marBottom w:val="0"/>
              <w:divBdr>
                <w:top w:val="none" w:sz="0" w:space="0" w:color="auto"/>
                <w:left w:val="none" w:sz="0" w:space="0" w:color="auto"/>
                <w:bottom w:val="none" w:sz="0" w:space="0" w:color="auto"/>
                <w:right w:val="none" w:sz="0" w:space="0" w:color="auto"/>
              </w:divBdr>
              <w:divsChild>
                <w:div w:id="312490245">
                  <w:marLeft w:val="0"/>
                  <w:marRight w:val="0"/>
                  <w:marTop w:val="0"/>
                  <w:marBottom w:val="0"/>
                  <w:divBdr>
                    <w:top w:val="none" w:sz="0" w:space="0" w:color="auto"/>
                    <w:left w:val="none" w:sz="0" w:space="0" w:color="auto"/>
                    <w:bottom w:val="none" w:sz="0" w:space="0" w:color="auto"/>
                    <w:right w:val="none" w:sz="0" w:space="0" w:color="auto"/>
                  </w:divBdr>
                  <w:divsChild>
                    <w:div w:id="1543444098">
                      <w:marLeft w:val="0"/>
                      <w:marRight w:val="0"/>
                      <w:marTop w:val="0"/>
                      <w:marBottom w:val="0"/>
                      <w:divBdr>
                        <w:top w:val="none" w:sz="0" w:space="0" w:color="auto"/>
                        <w:left w:val="none" w:sz="0" w:space="0" w:color="auto"/>
                        <w:bottom w:val="none" w:sz="0" w:space="0" w:color="auto"/>
                        <w:right w:val="none" w:sz="0" w:space="0" w:color="auto"/>
                      </w:divBdr>
                      <w:divsChild>
                        <w:div w:id="4156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502">
                  <w:marLeft w:val="0"/>
                  <w:marRight w:val="0"/>
                  <w:marTop w:val="0"/>
                  <w:marBottom w:val="0"/>
                  <w:divBdr>
                    <w:top w:val="none" w:sz="0" w:space="0" w:color="auto"/>
                    <w:left w:val="none" w:sz="0" w:space="0" w:color="auto"/>
                    <w:bottom w:val="none" w:sz="0" w:space="0" w:color="auto"/>
                    <w:right w:val="none" w:sz="0" w:space="0" w:color="auto"/>
                  </w:divBdr>
                  <w:divsChild>
                    <w:div w:id="1965621979">
                      <w:marLeft w:val="0"/>
                      <w:marRight w:val="0"/>
                      <w:marTop w:val="0"/>
                      <w:marBottom w:val="0"/>
                      <w:divBdr>
                        <w:top w:val="none" w:sz="0" w:space="0" w:color="auto"/>
                        <w:left w:val="none" w:sz="0" w:space="0" w:color="auto"/>
                        <w:bottom w:val="none" w:sz="0" w:space="0" w:color="auto"/>
                        <w:right w:val="none" w:sz="0" w:space="0" w:color="auto"/>
                      </w:divBdr>
                      <w:divsChild>
                        <w:div w:id="2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46632">
      <w:bodyDiv w:val="1"/>
      <w:marLeft w:val="0"/>
      <w:marRight w:val="0"/>
      <w:marTop w:val="0"/>
      <w:marBottom w:val="0"/>
      <w:divBdr>
        <w:top w:val="none" w:sz="0" w:space="0" w:color="auto"/>
        <w:left w:val="none" w:sz="0" w:space="0" w:color="auto"/>
        <w:bottom w:val="none" w:sz="0" w:space="0" w:color="auto"/>
        <w:right w:val="none" w:sz="0" w:space="0" w:color="auto"/>
      </w:divBdr>
    </w:div>
    <w:div w:id="1093161240">
      <w:bodyDiv w:val="1"/>
      <w:marLeft w:val="0"/>
      <w:marRight w:val="0"/>
      <w:marTop w:val="0"/>
      <w:marBottom w:val="0"/>
      <w:divBdr>
        <w:top w:val="none" w:sz="0" w:space="0" w:color="auto"/>
        <w:left w:val="none" w:sz="0" w:space="0" w:color="auto"/>
        <w:bottom w:val="none" w:sz="0" w:space="0" w:color="auto"/>
        <w:right w:val="none" w:sz="0" w:space="0" w:color="auto"/>
      </w:divBdr>
    </w:div>
    <w:div w:id="1223634841">
      <w:bodyDiv w:val="1"/>
      <w:marLeft w:val="0"/>
      <w:marRight w:val="0"/>
      <w:marTop w:val="0"/>
      <w:marBottom w:val="0"/>
      <w:divBdr>
        <w:top w:val="none" w:sz="0" w:space="0" w:color="auto"/>
        <w:left w:val="none" w:sz="0" w:space="0" w:color="auto"/>
        <w:bottom w:val="none" w:sz="0" w:space="0" w:color="auto"/>
        <w:right w:val="none" w:sz="0" w:space="0" w:color="auto"/>
      </w:divBdr>
      <w:divsChild>
        <w:div w:id="888955806">
          <w:marLeft w:val="0"/>
          <w:marRight w:val="0"/>
          <w:marTop w:val="0"/>
          <w:marBottom w:val="0"/>
          <w:divBdr>
            <w:top w:val="none" w:sz="0" w:space="0" w:color="auto"/>
            <w:left w:val="none" w:sz="0" w:space="0" w:color="auto"/>
            <w:bottom w:val="none" w:sz="0" w:space="0" w:color="auto"/>
            <w:right w:val="none" w:sz="0" w:space="0" w:color="auto"/>
          </w:divBdr>
          <w:divsChild>
            <w:div w:id="927155153">
              <w:marLeft w:val="0"/>
              <w:marRight w:val="0"/>
              <w:marTop w:val="0"/>
              <w:marBottom w:val="0"/>
              <w:divBdr>
                <w:top w:val="none" w:sz="0" w:space="0" w:color="auto"/>
                <w:left w:val="none" w:sz="0" w:space="0" w:color="auto"/>
                <w:bottom w:val="none" w:sz="0" w:space="0" w:color="auto"/>
                <w:right w:val="none" w:sz="0" w:space="0" w:color="auto"/>
              </w:divBdr>
              <w:divsChild>
                <w:div w:id="1213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9895">
      <w:bodyDiv w:val="1"/>
      <w:marLeft w:val="0"/>
      <w:marRight w:val="0"/>
      <w:marTop w:val="0"/>
      <w:marBottom w:val="0"/>
      <w:divBdr>
        <w:top w:val="none" w:sz="0" w:space="0" w:color="auto"/>
        <w:left w:val="none" w:sz="0" w:space="0" w:color="auto"/>
        <w:bottom w:val="none" w:sz="0" w:space="0" w:color="auto"/>
        <w:right w:val="none" w:sz="0" w:space="0" w:color="auto"/>
      </w:divBdr>
    </w:div>
    <w:div w:id="1543857708">
      <w:bodyDiv w:val="1"/>
      <w:marLeft w:val="0"/>
      <w:marRight w:val="0"/>
      <w:marTop w:val="0"/>
      <w:marBottom w:val="0"/>
      <w:divBdr>
        <w:top w:val="none" w:sz="0" w:space="0" w:color="auto"/>
        <w:left w:val="none" w:sz="0" w:space="0" w:color="auto"/>
        <w:bottom w:val="none" w:sz="0" w:space="0" w:color="auto"/>
        <w:right w:val="none" w:sz="0" w:space="0" w:color="auto"/>
      </w:divBdr>
      <w:divsChild>
        <w:div w:id="889342300">
          <w:marLeft w:val="0"/>
          <w:marRight w:val="0"/>
          <w:marTop w:val="0"/>
          <w:marBottom w:val="0"/>
          <w:divBdr>
            <w:top w:val="none" w:sz="0" w:space="0" w:color="auto"/>
            <w:left w:val="none" w:sz="0" w:space="0" w:color="auto"/>
            <w:bottom w:val="none" w:sz="0" w:space="0" w:color="auto"/>
            <w:right w:val="none" w:sz="0" w:space="0" w:color="auto"/>
          </w:divBdr>
          <w:divsChild>
            <w:div w:id="1829784276">
              <w:marLeft w:val="0"/>
              <w:marRight w:val="0"/>
              <w:marTop w:val="0"/>
              <w:marBottom w:val="0"/>
              <w:divBdr>
                <w:top w:val="none" w:sz="0" w:space="0" w:color="auto"/>
                <w:left w:val="none" w:sz="0" w:space="0" w:color="auto"/>
                <w:bottom w:val="none" w:sz="0" w:space="0" w:color="auto"/>
                <w:right w:val="none" w:sz="0" w:space="0" w:color="auto"/>
              </w:divBdr>
              <w:divsChild>
                <w:div w:id="93597847">
                  <w:marLeft w:val="0"/>
                  <w:marRight w:val="0"/>
                  <w:marTop w:val="0"/>
                  <w:marBottom w:val="0"/>
                  <w:divBdr>
                    <w:top w:val="none" w:sz="0" w:space="0" w:color="auto"/>
                    <w:left w:val="none" w:sz="0" w:space="0" w:color="auto"/>
                    <w:bottom w:val="none" w:sz="0" w:space="0" w:color="auto"/>
                    <w:right w:val="none" w:sz="0" w:space="0" w:color="auto"/>
                  </w:divBdr>
                  <w:divsChild>
                    <w:div w:id="273175795">
                      <w:marLeft w:val="0"/>
                      <w:marRight w:val="0"/>
                      <w:marTop w:val="0"/>
                      <w:marBottom w:val="0"/>
                      <w:divBdr>
                        <w:top w:val="none" w:sz="0" w:space="0" w:color="auto"/>
                        <w:left w:val="none" w:sz="0" w:space="0" w:color="auto"/>
                        <w:bottom w:val="none" w:sz="0" w:space="0" w:color="auto"/>
                        <w:right w:val="none" w:sz="0" w:space="0" w:color="auto"/>
                      </w:divBdr>
                      <w:divsChild>
                        <w:div w:id="15284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5861">
                  <w:marLeft w:val="0"/>
                  <w:marRight w:val="0"/>
                  <w:marTop w:val="0"/>
                  <w:marBottom w:val="0"/>
                  <w:divBdr>
                    <w:top w:val="none" w:sz="0" w:space="0" w:color="auto"/>
                    <w:left w:val="none" w:sz="0" w:space="0" w:color="auto"/>
                    <w:bottom w:val="none" w:sz="0" w:space="0" w:color="auto"/>
                    <w:right w:val="none" w:sz="0" w:space="0" w:color="auto"/>
                  </w:divBdr>
                  <w:divsChild>
                    <w:div w:id="906183296">
                      <w:marLeft w:val="0"/>
                      <w:marRight w:val="0"/>
                      <w:marTop w:val="0"/>
                      <w:marBottom w:val="0"/>
                      <w:divBdr>
                        <w:top w:val="none" w:sz="0" w:space="0" w:color="auto"/>
                        <w:left w:val="none" w:sz="0" w:space="0" w:color="auto"/>
                        <w:bottom w:val="none" w:sz="0" w:space="0" w:color="auto"/>
                        <w:right w:val="none" w:sz="0" w:space="0" w:color="auto"/>
                      </w:divBdr>
                      <w:divsChild>
                        <w:div w:id="3625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23870">
      <w:bodyDiv w:val="1"/>
      <w:marLeft w:val="0"/>
      <w:marRight w:val="0"/>
      <w:marTop w:val="0"/>
      <w:marBottom w:val="0"/>
      <w:divBdr>
        <w:top w:val="none" w:sz="0" w:space="0" w:color="auto"/>
        <w:left w:val="none" w:sz="0" w:space="0" w:color="auto"/>
        <w:bottom w:val="none" w:sz="0" w:space="0" w:color="auto"/>
        <w:right w:val="none" w:sz="0" w:space="0" w:color="auto"/>
      </w:divBdr>
      <w:divsChild>
        <w:div w:id="125903587">
          <w:marLeft w:val="0"/>
          <w:marRight w:val="0"/>
          <w:marTop w:val="0"/>
          <w:marBottom w:val="0"/>
          <w:divBdr>
            <w:top w:val="none" w:sz="0" w:space="0" w:color="auto"/>
            <w:left w:val="none" w:sz="0" w:space="0" w:color="auto"/>
            <w:bottom w:val="none" w:sz="0" w:space="0" w:color="auto"/>
            <w:right w:val="none" w:sz="0" w:space="0" w:color="auto"/>
          </w:divBdr>
          <w:divsChild>
            <w:div w:id="1880774599">
              <w:marLeft w:val="0"/>
              <w:marRight w:val="0"/>
              <w:marTop w:val="0"/>
              <w:marBottom w:val="0"/>
              <w:divBdr>
                <w:top w:val="none" w:sz="0" w:space="0" w:color="auto"/>
                <w:left w:val="none" w:sz="0" w:space="0" w:color="auto"/>
                <w:bottom w:val="none" w:sz="0" w:space="0" w:color="auto"/>
                <w:right w:val="none" w:sz="0" w:space="0" w:color="auto"/>
              </w:divBdr>
              <w:divsChild>
                <w:div w:id="699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5684">
      <w:bodyDiv w:val="1"/>
      <w:marLeft w:val="0"/>
      <w:marRight w:val="0"/>
      <w:marTop w:val="0"/>
      <w:marBottom w:val="0"/>
      <w:divBdr>
        <w:top w:val="none" w:sz="0" w:space="0" w:color="auto"/>
        <w:left w:val="none" w:sz="0" w:space="0" w:color="auto"/>
        <w:bottom w:val="none" w:sz="0" w:space="0" w:color="auto"/>
        <w:right w:val="none" w:sz="0" w:space="0" w:color="auto"/>
      </w:divBdr>
    </w:div>
    <w:div w:id="1677923038">
      <w:bodyDiv w:val="1"/>
      <w:marLeft w:val="0"/>
      <w:marRight w:val="0"/>
      <w:marTop w:val="0"/>
      <w:marBottom w:val="0"/>
      <w:divBdr>
        <w:top w:val="none" w:sz="0" w:space="0" w:color="auto"/>
        <w:left w:val="none" w:sz="0" w:space="0" w:color="auto"/>
        <w:bottom w:val="none" w:sz="0" w:space="0" w:color="auto"/>
        <w:right w:val="none" w:sz="0" w:space="0" w:color="auto"/>
      </w:divBdr>
    </w:div>
    <w:div w:id="1691562554">
      <w:bodyDiv w:val="1"/>
      <w:marLeft w:val="0"/>
      <w:marRight w:val="0"/>
      <w:marTop w:val="0"/>
      <w:marBottom w:val="0"/>
      <w:divBdr>
        <w:top w:val="none" w:sz="0" w:space="0" w:color="auto"/>
        <w:left w:val="none" w:sz="0" w:space="0" w:color="auto"/>
        <w:bottom w:val="none" w:sz="0" w:space="0" w:color="auto"/>
        <w:right w:val="none" w:sz="0" w:space="0" w:color="auto"/>
      </w:divBdr>
    </w:div>
    <w:div w:id="1784299843">
      <w:bodyDiv w:val="1"/>
      <w:marLeft w:val="0"/>
      <w:marRight w:val="0"/>
      <w:marTop w:val="0"/>
      <w:marBottom w:val="0"/>
      <w:divBdr>
        <w:top w:val="none" w:sz="0" w:space="0" w:color="auto"/>
        <w:left w:val="none" w:sz="0" w:space="0" w:color="auto"/>
        <w:bottom w:val="none" w:sz="0" w:space="0" w:color="auto"/>
        <w:right w:val="none" w:sz="0" w:space="0" w:color="auto"/>
      </w:divBdr>
      <w:divsChild>
        <w:div w:id="454256513">
          <w:marLeft w:val="0"/>
          <w:marRight w:val="0"/>
          <w:marTop w:val="0"/>
          <w:marBottom w:val="0"/>
          <w:divBdr>
            <w:top w:val="none" w:sz="0" w:space="0" w:color="auto"/>
            <w:left w:val="none" w:sz="0" w:space="0" w:color="auto"/>
            <w:bottom w:val="none" w:sz="0" w:space="0" w:color="auto"/>
            <w:right w:val="none" w:sz="0" w:space="0" w:color="auto"/>
          </w:divBdr>
          <w:divsChild>
            <w:div w:id="1398356783">
              <w:marLeft w:val="0"/>
              <w:marRight w:val="0"/>
              <w:marTop w:val="0"/>
              <w:marBottom w:val="0"/>
              <w:divBdr>
                <w:top w:val="none" w:sz="0" w:space="0" w:color="auto"/>
                <w:left w:val="none" w:sz="0" w:space="0" w:color="auto"/>
                <w:bottom w:val="none" w:sz="0" w:space="0" w:color="auto"/>
                <w:right w:val="none" w:sz="0" w:space="0" w:color="auto"/>
              </w:divBdr>
              <w:divsChild>
                <w:div w:id="5011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5655">
      <w:bodyDiv w:val="1"/>
      <w:marLeft w:val="0"/>
      <w:marRight w:val="0"/>
      <w:marTop w:val="0"/>
      <w:marBottom w:val="0"/>
      <w:divBdr>
        <w:top w:val="none" w:sz="0" w:space="0" w:color="auto"/>
        <w:left w:val="none" w:sz="0" w:space="0" w:color="auto"/>
        <w:bottom w:val="none" w:sz="0" w:space="0" w:color="auto"/>
        <w:right w:val="none" w:sz="0" w:space="0" w:color="auto"/>
      </w:divBdr>
    </w:div>
    <w:div w:id="1909535470">
      <w:bodyDiv w:val="1"/>
      <w:marLeft w:val="0"/>
      <w:marRight w:val="0"/>
      <w:marTop w:val="0"/>
      <w:marBottom w:val="0"/>
      <w:divBdr>
        <w:top w:val="none" w:sz="0" w:space="0" w:color="auto"/>
        <w:left w:val="none" w:sz="0" w:space="0" w:color="auto"/>
        <w:bottom w:val="none" w:sz="0" w:space="0" w:color="auto"/>
        <w:right w:val="none" w:sz="0" w:space="0" w:color="auto"/>
      </w:divBdr>
      <w:divsChild>
        <w:div w:id="1542858918">
          <w:marLeft w:val="0"/>
          <w:marRight w:val="0"/>
          <w:marTop w:val="0"/>
          <w:marBottom w:val="0"/>
          <w:divBdr>
            <w:top w:val="none" w:sz="0" w:space="0" w:color="auto"/>
            <w:left w:val="none" w:sz="0" w:space="0" w:color="auto"/>
            <w:bottom w:val="none" w:sz="0" w:space="0" w:color="auto"/>
            <w:right w:val="none" w:sz="0" w:space="0" w:color="auto"/>
          </w:divBdr>
          <w:divsChild>
            <w:div w:id="639043930">
              <w:marLeft w:val="0"/>
              <w:marRight w:val="0"/>
              <w:marTop w:val="0"/>
              <w:marBottom w:val="0"/>
              <w:divBdr>
                <w:top w:val="none" w:sz="0" w:space="0" w:color="auto"/>
                <w:left w:val="none" w:sz="0" w:space="0" w:color="auto"/>
                <w:bottom w:val="none" w:sz="0" w:space="0" w:color="auto"/>
                <w:right w:val="none" w:sz="0" w:space="0" w:color="auto"/>
              </w:divBdr>
              <w:divsChild>
                <w:div w:id="4936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0939">
      <w:bodyDiv w:val="1"/>
      <w:marLeft w:val="0"/>
      <w:marRight w:val="0"/>
      <w:marTop w:val="0"/>
      <w:marBottom w:val="0"/>
      <w:divBdr>
        <w:top w:val="none" w:sz="0" w:space="0" w:color="auto"/>
        <w:left w:val="none" w:sz="0" w:space="0" w:color="auto"/>
        <w:bottom w:val="none" w:sz="0" w:space="0" w:color="auto"/>
        <w:right w:val="none" w:sz="0" w:space="0" w:color="auto"/>
      </w:divBdr>
      <w:divsChild>
        <w:div w:id="1199123145">
          <w:marLeft w:val="0"/>
          <w:marRight w:val="0"/>
          <w:marTop w:val="0"/>
          <w:marBottom w:val="0"/>
          <w:divBdr>
            <w:top w:val="none" w:sz="0" w:space="0" w:color="auto"/>
            <w:left w:val="none" w:sz="0" w:space="0" w:color="auto"/>
            <w:bottom w:val="none" w:sz="0" w:space="0" w:color="auto"/>
            <w:right w:val="none" w:sz="0" w:space="0" w:color="auto"/>
          </w:divBdr>
          <w:divsChild>
            <w:div w:id="834107457">
              <w:marLeft w:val="0"/>
              <w:marRight w:val="0"/>
              <w:marTop w:val="0"/>
              <w:marBottom w:val="0"/>
              <w:divBdr>
                <w:top w:val="none" w:sz="0" w:space="0" w:color="auto"/>
                <w:left w:val="none" w:sz="0" w:space="0" w:color="auto"/>
                <w:bottom w:val="none" w:sz="0" w:space="0" w:color="auto"/>
                <w:right w:val="none" w:sz="0" w:space="0" w:color="auto"/>
              </w:divBdr>
              <w:divsChild>
                <w:div w:id="680474682">
                  <w:marLeft w:val="0"/>
                  <w:marRight w:val="0"/>
                  <w:marTop w:val="0"/>
                  <w:marBottom w:val="0"/>
                  <w:divBdr>
                    <w:top w:val="none" w:sz="0" w:space="0" w:color="auto"/>
                    <w:left w:val="none" w:sz="0" w:space="0" w:color="auto"/>
                    <w:bottom w:val="none" w:sz="0" w:space="0" w:color="auto"/>
                    <w:right w:val="none" w:sz="0" w:space="0" w:color="auto"/>
                  </w:divBdr>
                </w:div>
              </w:divsChild>
            </w:div>
            <w:div w:id="1657806488">
              <w:marLeft w:val="0"/>
              <w:marRight w:val="0"/>
              <w:marTop w:val="0"/>
              <w:marBottom w:val="0"/>
              <w:divBdr>
                <w:top w:val="none" w:sz="0" w:space="0" w:color="auto"/>
                <w:left w:val="none" w:sz="0" w:space="0" w:color="auto"/>
                <w:bottom w:val="none" w:sz="0" w:space="0" w:color="auto"/>
                <w:right w:val="none" w:sz="0" w:space="0" w:color="auto"/>
              </w:divBdr>
              <w:divsChild>
                <w:div w:id="1059785204">
                  <w:marLeft w:val="0"/>
                  <w:marRight w:val="0"/>
                  <w:marTop w:val="0"/>
                  <w:marBottom w:val="0"/>
                  <w:divBdr>
                    <w:top w:val="none" w:sz="0" w:space="0" w:color="auto"/>
                    <w:left w:val="none" w:sz="0" w:space="0" w:color="auto"/>
                    <w:bottom w:val="none" w:sz="0" w:space="0" w:color="auto"/>
                    <w:right w:val="none" w:sz="0" w:space="0" w:color="auto"/>
                  </w:divBdr>
                  <w:divsChild>
                    <w:div w:id="19171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14">
              <w:marLeft w:val="0"/>
              <w:marRight w:val="0"/>
              <w:marTop w:val="0"/>
              <w:marBottom w:val="0"/>
              <w:divBdr>
                <w:top w:val="none" w:sz="0" w:space="0" w:color="auto"/>
                <w:left w:val="none" w:sz="0" w:space="0" w:color="auto"/>
                <w:bottom w:val="none" w:sz="0" w:space="0" w:color="auto"/>
                <w:right w:val="none" w:sz="0" w:space="0" w:color="auto"/>
              </w:divBdr>
              <w:divsChild>
                <w:div w:id="752748035">
                  <w:marLeft w:val="0"/>
                  <w:marRight w:val="0"/>
                  <w:marTop w:val="0"/>
                  <w:marBottom w:val="0"/>
                  <w:divBdr>
                    <w:top w:val="none" w:sz="0" w:space="0" w:color="auto"/>
                    <w:left w:val="none" w:sz="0" w:space="0" w:color="auto"/>
                    <w:bottom w:val="none" w:sz="0" w:space="0" w:color="auto"/>
                    <w:right w:val="none" w:sz="0" w:space="0" w:color="auto"/>
                  </w:divBdr>
                </w:div>
              </w:divsChild>
            </w:div>
            <w:div w:id="2049836524">
              <w:marLeft w:val="0"/>
              <w:marRight w:val="0"/>
              <w:marTop w:val="0"/>
              <w:marBottom w:val="0"/>
              <w:divBdr>
                <w:top w:val="none" w:sz="0" w:space="0" w:color="auto"/>
                <w:left w:val="none" w:sz="0" w:space="0" w:color="auto"/>
                <w:bottom w:val="none" w:sz="0" w:space="0" w:color="auto"/>
                <w:right w:val="none" w:sz="0" w:space="0" w:color="auto"/>
              </w:divBdr>
              <w:divsChild>
                <w:div w:id="1230506188">
                  <w:marLeft w:val="0"/>
                  <w:marRight w:val="0"/>
                  <w:marTop w:val="0"/>
                  <w:marBottom w:val="0"/>
                  <w:divBdr>
                    <w:top w:val="none" w:sz="0" w:space="0" w:color="auto"/>
                    <w:left w:val="none" w:sz="0" w:space="0" w:color="auto"/>
                    <w:bottom w:val="none" w:sz="0" w:space="0" w:color="auto"/>
                    <w:right w:val="none" w:sz="0" w:space="0" w:color="auto"/>
                  </w:divBdr>
                </w:div>
              </w:divsChild>
            </w:div>
            <w:div w:id="1615139695">
              <w:marLeft w:val="0"/>
              <w:marRight w:val="0"/>
              <w:marTop w:val="0"/>
              <w:marBottom w:val="0"/>
              <w:divBdr>
                <w:top w:val="none" w:sz="0" w:space="0" w:color="auto"/>
                <w:left w:val="none" w:sz="0" w:space="0" w:color="auto"/>
                <w:bottom w:val="none" w:sz="0" w:space="0" w:color="auto"/>
                <w:right w:val="none" w:sz="0" w:space="0" w:color="auto"/>
              </w:divBdr>
              <w:divsChild>
                <w:div w:id="1011302951">
                  <w:marLeft w:val="0"/>
                  <w:marRight w:val="0"/>
                  <w:marTop w:val="0"/>
                  <w:marBottom w:val="0"/>
                  <w:divBdr>
                    <w:top w:val="none" w:sz="0" w:space="0" w:color="auto"/>
                    <w:left w:val="none" w:sz="0" w:space="0" w:color="auto"/>
                    <w:bottom w:val="none" w:sz="0" w:space="0" w:color="auto"/>
                    <w:right w:val="none" w:sz="0" w:space="0" w:color="auto"/>
                  </w:divBdr>
                </w:div>
              </w:divsChild>
            </w:div>
            <w:div w:id="861359667">
              <w:marLeft w:val="0"/>
              <w:marRight w:val="0"/>
              <w:marTop w:val="0"/>
              <w:marBottom w:val="0"/>
              <w:divBdr>
                <w:top w:val="none" w:sz="0" w:space="0" w:color="auto"/>
                <w:left w:val="none" w:sz="0" w:space="0" w:color="auto"/>
                <w:bottom w:val="none" w:sz="0" w:space="0" w:color="auto"/>
                <w:right w:val="none" w:sz="0" w:space="0" w:color="auto"/>
              </w:divBdr>
              <w:divsChild>
                <w:div w:id="191118468">
                  <w:marLeft w:val="0"/>
                  <w:marRight w:val="0"/>
                  <w:marTop w:val="0"/>
                  <w:marBottom w:val="0"/>
                  <w:divBdr>
                    <w:top w:val="none" w:sz="0" w:space="0" w:color="auto"/>
                    <w:left w:val="none" w:sz="0" w:space="0" w:color="auto"/>
                    <w:bottom w:val="none" w:sz="0" w:space="0" w:color="auto"/>
                    <w:right w:val="none" w:sz="0" w:space="0" w:color="auto"/>
                  </w:divBdr>
                </w:div>
              </w:divsChild>
            </w:div>
            <w:div w:id="859703455">
              <w:marLeft w:val="0"/>
              <w:marRight w:val="0"/>
              <w:marTop w:val="0"/>
              <w:marBottom w:val="0"/>
              <w:divBdr>
                <w:top w:val="none" w:sz="0" w:space="0" w:color="auto"/>
                <w:left w:val="none" w:sz="0" w:space="0" w:color="auto"/>
                <w:bottom w:val="none" w:sz="0" w:space="0" w:color="auto"/>
                <w:right w:val="none" w:sz="0" w:space="0" w:color="auto"/>
              </w:divBdr>
              <w:divsChild>
                <w:div w:id="8208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25</cp:revision>
  <dcterms:created xsi:type="dcterms:W3CDTF">2020-05-05T18:23:00Z</dcterms:created>
  <dcterms:modified xsi:type="dcterms:W3CDTF">2020-12-28T17:46:00Z</dcterms:modified>
</cp:coreProperties>
</file>
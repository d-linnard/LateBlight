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F4E09" w14:textId="7BDD853F" w:rsidR="0095236E" w:rsidRPr="007012E2" w:rsidRDefault="00172C91" w:rsidP="004D590E">
      <w:pPr>
        <w:pStyle w:val="ListParagraph"/>
        <w:ind w:left="0"/>
        <w:rPr>
          <w:rFonts w:ascii="Arial" w:hAnsi="Arial" w:cs="Arial"/>
          <w:b/>
          <w:sz w:val="22"/>
          <w:szCs w:val="22"/>
        </w:rPr>
      </w:pPr>
      <w:commentRangeStart w:id="0"/>
      <w:r>
        <w:rPr>
          <w:rFonts w:ascii="Arial" w:hAnsi="Arial" w:cs="Arial"/>
          <w:b/>
          <w:sz w:val="22"/>
          <w:szCs w:val="22"/>
        </w:rPr>
        <w:t>EXECUTIVE SUMMARY</w:t>
      </w:r>
      <w:commentRangeEnd w:id="0"/>
      <w:r w:rsidR="00B021E0">
        <w:rPr>
          <w:rStyle w:val="CommentReference"/>
        </w:rPr>
        <w:commentReference w:id="0"/>
      </w:r>
    </w:p>
    <w:p w14:paraId="1F0614A0" w14:textId="66C401CB" w:rsidR="008D436D" w:rsidRPr="00172C91" w:rsidRDefault="008D436D" w:rsidP="006E3518">
      <w:pPr>
        <w:rPr>
          <w:rFonts w:ascii="Arial" w:hAnsi="Arial" w:cs="Arial"/>
          <w:sz w:val="22"/>
          <w:szCs w:val="22"/>
        </w:rPr>
      </w:pPr>
      <w:r w:rsidRPr="00172C91">
        <w:rPr>
          <w:rFonts w:ascii="Arial" w:hAnsi="Arial" w:cs="Arial"/>
          <w:sz w:val="22"/>
          <w:szCs w:val="22"/>
        </w:rPr>
        <w:t>Include a summary of 250 words or less, suitable for dissemination to the public. This summary should include a concise outline of the project’s purpose; activities to be performed, including subawards (when applicable); deliverables and expected outcomes; intended beneficiaries; and any other pertinent information</w:t>
      </w:r>
      <w:r w:rsidR="00172C91" w:rsidRPr="00172C91">
        <w:rPr>
          <w:rFonts w:ascii="Arial" w:hAnsi="Arial" w:cs="Arial"/>
          <w:sz w:val="22"/>
          <w:szCs w:val="22"/>
        </w:rPr>
        <w:t>.</w:t>
      </w:r>
    </w:p>
    <w:p w14:paraId="4B2596F0" w14:textId="77777777" w:rsidR="00B021E0" w:rsidRPr="00717A42" w:rsidRDefault="00172C91" w:rsidP="00B021E0">
      <w:pPr>
        <w:spacing w:before="240" w:after="240"/>
        <w:ind w:firstLine="720"/>
        <w:jc w:val="both"/>
        <w:rPr>
          <w:ins w:id="1" w:author="G C Upadhaya, Sudha" w:date="2021-10-04T15:27:00Z"/>
          <w:color w:val="7F7F7F" w:themeColor="text1" w:themeTint="80"/>
        </w:rPr>
      </w:pPr>
      <w:r>
        <w:rPr>
          <w:rFonts w:ascii="Arial" w:hAnsi="Arial" w:cs="Arial"/>
          <w:color w:val="0000FF"/>
          <w:sz w:val="22"/>
          <w:szCs w:val="22"/>
        </w:rPr>
        <w:t xml:space="preserve">Response: </w:t>
      </w:r>
      <w:del w:id="2" w:author="G C Upadhaya, Sudha" w:date="2021-10-04T15:27:00Z">
        <w:r w:rsidDel="00F91329">
          <w:rPr>
            <w:rFonts w:ascii="Arial" w:hAnsi="Arial" w:cs="Arial"/>
            <w:color w:val="0000FF"/>
            <w:sz w:val="22"/>
            <w:szCs w:val="22"/>
          </w:rPr>
          <w:delText xml:space="preserve">Enter text here. </w:delText>
        </w:r>
      </w:del>
      <w:ins w:id="3" w:author="G C Upadhaya, Sudha" w:date="2021-10-04T15:27:00Z">
        <w:r w:rsidR="00B021E0" w:rsidRPr="00717A42">
          <w:rPr>
            <w:rFonts w:ascii="Arial" w:hAnsi="Arial" w:cs="Arial"/>
            <w:color w:val="7F7F7F" w:themeColor="text1" w:themeTint="80"/>
          </w:rPr>
          <w:t xml:space="preserve">Late blight of potato has caused socioeconomic damages worldwide since the 1840s. Management of the causal pathogen, </w:t>
        </w:r>
        <w:r w:rsidR="00B021E0" w:rsidRPr="00717A42">
          <w:rPr>
            <w:rFonts w:ascii="Arial" w:hAnsi="Arial" w:cs="Arial"/>
            <w:i/>
            <w:iCs/>
            <w:color w:val="7F7F7F" w:themeColor="text1" w:themeTint="80"/>
          </w:rPr>
          <w:t xml:space="preserve">Phytophthora </w:t>
        </w:r>
        <w:proofErr w:type="spellStart"/>
        <w:r w:rsidR="00B021E0" w:rsidRPr="00717A42">
          <w:rPr>
            <w:rFonts w:ascii="Arial" w:hAnsi="Arial" w:cs="Arial"/>
            <w:i/>
            <w:iCs/>
            <w:color w:val="7F7F7F" w:themeColor="text1" w:themeTint="80"/>
          </w:rPr>
          <w:t>infestans</w:t>
        </w:r>
        <w:proofErr w:type="spellEnd"/>
        <w:r w:rsidR="00B021E0" w:rsidRPr="00717A42">
          <w:rPr>
            <w:rFonts w:ascii="Arial" w:hAnsi="Arial" w:cs="Arial"/>
            <w:color w:val="7F7F7F" w:themeColor="text1" w:themeTint="80"/>
          </w:rPr>
          <w:t>, is dependent on fungicides. These fungicides are costly, toxic, and select for fungicide-resistant pathogens. Alternative management strategies are needed to mitigate crop losses and reduce fungicide applications. The goal of this research is to develop and deploy site-specific late blight forecasting models for producers in Washington state. We propose to develop forecasts and outreach with late blight incidence data from producers (</w:t>
        </w:r>
        <w:r w:rsidR="00B021E0" w:rsidRPr="00717A42">
          <w:rPr>
            <w:rFonts w:ascii="Arial" w:hAnsi="Arial" w:cs="Arial"/>
            <w:b/>
            <w:bCs/>
            <w:color w:val="7F7F7F" w:themeColor="text1" w:themeTint="80"/>
          </w:rPr>
          <w:t>Figure 1A</w:t>
        </w:r>
        <w:r w:rsidR="00B021E0" w:rsidRPr="00717A42">
          <w:rPr>
            <w:rFonts w:ascii="Arial" w:hAnsi="Arial" w:cs="Arial"/>
            <w:color w:val="7F7F7F" w:themeColor="text1" w:themeTint="80"/>
          </w:rPr>
          <w:t>), severity data from field surveillance and satellite imagery (</w:t>
        </w:r>
        <w:r w:rsidR="00B021E0" w:rsidRPr="00717A42">
          <w:rPr>
            <w:rFonts w:ascii="Arial" w:hAnsi="Arial" w:cs="Arial"/>
            <w:b/>
            <w:bCs/>
            <w:color w:val="7F7F7F" w:themeColor="text1" w:themeTint="80"/>
          </w:rPr>
          <w:t xml:space="preserve">Figure 1A </w:t>
        </w:r>
        <w:r w:rsidR="00B021E0" w:rsidRPr="00717A42">
          <w:rPr>
            <w:rFonts w:ascii="Arial" w:hAnsi="Arial" w:cs="Arial"/>
            <w:color w:val="7F7F7F" w:themeColor="text1" w:themeTint="80"/>
          </w:rPr>
          <w:t xml:space="preserve">&amp; </w:t>
        </w:r>
        <w:r w:rsidR="00B021E0" w:rsidRPr="00717A42">
          <w:rPr>
            <w:rFonts w:ascii="Arial" w:hAnsi="Arial" w:cs="Arial"/>
            <w:b/>
            <w:bCs/>
            <w:color w:val="7F7F7F" w:themeColor="text1" w:themeTint="80"/>
          </w:rPr>
          <w:t>C</w:t>
        </w:r>
        <w:r w:rsidR="00B021E0" w:rsidRPr="00717A42">
          <w:rPr>
            <w:rFonts w:ascii="Arial" w:hAnsi="Arial" w:cs="Arial"/>
            <w:color w:val="7F7F7F" w:themeColor="text1" w:themeTint="80"/>
          </w:rPr>
          <w:t>), phenology data (</w:t>
        </w:r>
        <w:r w:rsidR="00B021E0" w:rsidRPr="00717A42">
          <w:rPr>
            <w:rFonts w:ascii="Arial" w:hAnsi="Arial" w:cs="Arial"/>
            <w:b/>
            <w:bCs/>
            <w:color w:val="7F7F7F" w:themeColor="text1" w:themeTint="80"/>
          </w:rPr>
          <w:t>Figure 1B</w:t>
        </w:r>
        <w:r w:rsidR="00B021E0" w:rsidRPr="00717A42">
          <w:rPr>
            <w:rFonts w:ascii="Arial" w:hAnsi="Arial" w:cs="Arial"/>
            <w:color w:val="7F7F7F" w:themeColor="text1" w:themeTint="80"/>
          </w:rPr>
          <w:t xml:space="preserve">), and weather data from </w:t>
        </w:r>
        <w:proofErr w:type="spellStart"/>
        <w:r w:rsidR="00B021E0" w:rsidRPr="00717A42">
          <w:rPr>
            <w:rFonts w:ascii="Arial" w:hAnsi="Arial" w:cs="Arial"/>
            <w:color w:val="7F7F7F" w:themeColor="text1" w:themeTint="80"/>
          </w:rPr>
          <w:t>AgWeatherNet</w:t>
        </w:r>
        <w:proofErr w:type="spellEnd"/>
        <w:r w:rsidR="00B021E0" w:rsidRPr="00717A42">
          <w:rPr>
            <w:rFonts w:ascii="Arial" w:hAnsi="Arial" w:cs="Arial"/>
            <w:color w:val="7F7F7F" w:themeColor="text1" w:themeTint="80"/>
          </w:rPr>
          <w:t xml:space="preserve"> (</w:t>
        </w:r>
        <w:r w:rsidR="00B021E0" w:rsidRPr="00717A42">
          <w:rPr>
            <w:rFonts w:ascii="Arial" w:hAnsi="Arial" w:cs="Arial"/>
            <w:b/>
            <w:bCs/>
            <w:color w:val="7F7F7F" w:themeColor="text1" w:themeTint="80"/>
          </w:rPr>
          <w:t>Figure 1D</w:t>
        </w:r>
        <w:r w:rsidR="00B021E0" w:rsidRPr="00717A42">
          <w:rPr>
            <w:rFonts w:ascii="Arial" w:hAnsi="Arial" w:cs="Arial"/>
            <w:color w:val="7F7F7F" w:themeColor="text1" w:themeTint="80"/>
          </w:rPr>
          <w:t>). To accomplish this goal, late blight intensity (incidence and severity) data will be collected from cooperating producers and ground-</w:t>
        </w:r>
        <w:proofErr w:type="spellStart"/>
        <w:r w:rsidR="00B021E0" w:rsidRPr="00717A42">
          <w:rPr>
            <w:rFonts w:ascii="Arial" w:hAnsi="Arial" w:cs="Arial"/>
            <w:color w:val="7F7F7F" w:themeColor="text1" w:themeTint="80"/>
          </w:rPr>
          <w:t>truthed</w:t>
        </w:r>
        <w:proofErr w:type="spellEnd"/>
        <w:r w:rsidR="00B021E0" w:rsidRPr="00717A42">
          <w:rPr>
            <w:rFonts w:ascii="Arial" w:hAnsi="Arial" w:cs="Arial"/>
            <w:color w:val="7F7F7F" w:themeColor="text1" w:themeTint="80"/>
          </w:rPr>
          <w:t xml:space="preserve"> by the PIs during the growing seasons. Late blight intensity data will then be modeled as a function of satellite imagery, phenology, and weather data with machine learning models (</w:t>
        </w:r>
        <w:r w:rsidR="00B021E0" w:rsidRPr="00717A42">
          <w:rPr>
            <w:rFonts w:ascii="Arial" w:hAnsi="Arial" w:cs="Arial"/>
            <w:b/>
            <w:bCs/>
            <w:color w:val="7F7F7F" w:themeColor="text1" w:themeTint="80"/>
          </w:rPr>
          <w:t>Figure 1E</w:t>
        </w:r>
        <w:r w:rsidR="00B021E0" w:rsidRPr="00717A42">
          <w:rPr>
            <w:rFonts w:ascii="Arial" w:hAnsi="Arial" w:cs="Arial"/>
            <w:color w:val="7F7F7F" w:themeColor="text1" w:themeTint="80"/>
          </w:rPr>
          <w:t>). Models that generate accurate predictions will be used for future forecasts (</w:t>
        </w:r>
        <w:r w:rsidR="00B021E0" w:rsidRPr="00717A42">
          <w:rPr>
            <w:rFonts w:ascii="Arial" w:hAnsi="Arial" w:cs="Arial"/>
            <w:b/>
            <w:bCs/>
            <w:color w:val="7F7F7F" w:themeColor="text1" w:themeTint="80"/>
          </w:rPr>
          <w:t>Figure 1F</w:t>
        </w:r>
        <w:r w:rsidR="00B021E0" w:rsidRPr="00717A42">
          <w:rPr>
            <w:rFonts w:ascii="Arial" w:hAnsi="Arial" w:cs="Arial"/>
            <w:color w:val="7F7F7F" w:themeColor="text1" w:themeTint="80"/>
          </w:rPr>
          <w:t>). Expected outcomes of this research include (</w:t>
        </w:r>
        <w:proofErr w:type="spellStart"/>
        <w:r w:rsidR="00B021E0" w:rsidRPr="00717A42">
          <w:rPr>
            <w:rFonts w:ascii="Arial" w:hAnsi="Arial" w:cs="Arial"/>
            <w:color w:val="7F7F7F" w:themeColor="text1" w:themeTint="80"/>
          </w:rPr>
          <w:t>i</w:t>
        </w:r>
        <w:proofErr w:type="spellEnd"/>
        <w:r w:rsidR="00B021E0" w:rsidRPr="00717A42">
          <w:rPr>
            <w:rFonts w:ascii="Arial" w:hAnsi="Arial" w:cs="Arial"/>
            <w:color w:val="7F7F7F" w:themeColor="text1" w:themeTint="80"/>
          </w:rPr>
          <w:t>) site-specific forecasts that integrate data on late blight intensity, phenology, and weather, (ii) weekly management recommendations during the growing season (</w:t>
        </w:r>
        <w:r w:rsidR="00B021E0" w:rsidRPr="00717A42">
          <w:rPr>
            <w:rFonts w:ascii="Arial" w:hAnsi="Arial" w:cs="Arial"/>
            <w:b/>
            <w:bCs/>
            <w:color w:val="7F7F7F" w:themeColor="text1" w:themeTint="80"/>
          </w:rPr>
          <w:t>Figure 1G</w:t>
        </w:r>
        <w:r w:rsidR="00B021E0" w:rsidRPr="00717A42">
          <w:rPr>
            <w:rFonts w:ascii="Arial" w:hAnsi="Arial" w:cs="Arial"/>
            <w:color w:val="7F7F7F" w:themeColor="text1" w:themeTint="80"/>
          </w:rPr>
          <w:t>), and (iii) control of late blight with fewer fungicide applications. The effectiveness of the outcomes will be measured with surveys. Site-specific forecasts will be distributed to producers and researchers via listservs, field days, conferences, extension bulletins (</w:t>
        </w:r>
        <w:r w:rsidR="00B021E0" w:rsidRPr="00717A42">
          <w:rPr>
            <w:rFonts w:ascii="Arial" w:hAnsi="Arial" w:cs="Arial"/>
            <w:b/>
            <w:bCs/>
            <w:color w:val="7F7F7F" w:themeColor="text1" w:themeTint="80"/>
          </w:rPr>
          <w:t>Figure 1I</w:t>
        </w:r>
        <w:r w:rsidR="00B021E0" w:rsidRPr="00717A42">
          <w:rPr>
            <w:rFonts w:ascii="Arial" w:hAnsi="Arial" w:cs="Arial"/>
            <w:color w:val="7F7F7F" w:themeColor="text1" w:themeTint="80"/>
          </w:rPr>
          <w:t>), and peer-reviewed journal articles (</w:t>
        </w:r>
        <w:r w:rsidR="00B021E0" w:rsidRPr="00717A42">
          <w:rPr>
            <w:rFonts w:ascii="Arial" w:hAnsi="Arial" w:cs="Arial"/>
            <w:b/>
            <w:bCs/>
            <w:color w:val="7F7F7F" w:themeColor="text1" w:themeTint="80"/>
          </w:rPr>
          <w:t>Figure 1H</w:t>
        </w:r>
        <w:r w:rsidR="00B021E0" w:rsidRPr="00717A42">
          <w:rPr>
            <w:rFonts w:ascii="Arial" w:hAnsi="Arial" w:cs="Arial"/>
            <w:color w:val="7F7F7F" w:themeColor="text1" w:themeTint="80"/>
          </w:rPr>
          <w:t>). Late blight forecasts and digital outreach will help minimize fungicide applications without compromising yields by providing weekly site-specific disease management recommendations. Thus, this project will directly contribute to the sustainability of potato production and natural resource conservation in Washington. Ultimately, accurate late blight forecasting systems will enable producers to apply less fungicides without increasing the risk of crop failure.</w:t>
        </w:r>
      </w:ins>
    </w:p>
    <w:p w14:paraId="0885BC84" w14:textId="42726E43" w:rsidR="00172C91" w:rsidRDefault="002D236A" w:rsidP="006E3518">
      <w:pPr>
        <w:rPr>
          <w:rFonts w:ascii="Arial" w:hAnsi="Arial" w:cs="Arial"/>
          <w:color w:val="0000FF"/>
          <w:sz w:val="22"/>
          <w:szCs w:val="22"/>
        </w:rPr>
      </w:pPr>
      <w:ins w:id="4" w:author="G C Upadhaya, Sudha" w:date="2021-10-04T15:27:00Z">
        <w:r>
          <w:rPr>
            <w:noProof/>
          </w:rPr>
          <w:lastRenderedPageBreak/>
          <w:drawing>
            <wp:inline distT="0" distB="0" distL="0" distR="0" wp14:anchorId="3AFCDE60" wp14:editId="11EBE125">
              <wp:extent cx="4891266" cy="3084738"/>
              <wp:effectExtent l="38100" t="38100" r="36830" b="40005"/>
              <wp:docPr id="3" name="Picture 3"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8 at 3.30.4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98977" cy="3089601"/>
                      </a:xfrm>
                      <a:prstGeom prst="rect">
                        <a:avLst/>
                      </a:prstGeom>
                      <a:ln w="28575">
                        <a:solidFill>
                          <a:schemeClr val="tx1"/>
                        </a:solidFill>
                      </a:ln>
                    </pic:spPr>
                  </pic:pic>
                </a:graphicData>
              </a:graphic>
            </wp:inline>
          </w:drawing>
        </w:r>
      </w:ins>
    </w:p>
    <w:p w14:paraId="316E876C" w14:textId="77777777" w:rsidR="008D436D" w:rsidRPr="001854B4" w:rsidRDefault="008D436D" w:rsidP="006E3518">
      <w:pPr>
        <w:rPr>
          <w:rFonts w:ascii="Arial" w:hAnsi="Arial" w:cs="Arial"/>
          <w:sz w:val="22"/>
          <w:szCs w:val="22"/>
        </w:rPr>
      </w:pPr>
    </w:p>
    <w:p w14:paraId="3C94F8FD" w14:textId="232DB09C" w:rsidR="004264E3" w:rsidRPr="007012E2" w:rsidRDefault="00172C91" w:rsidP="004D590E">
      <w:pPr>
        <w:pStyle w:val="ListParagraph"/>
        <w:ind w:left="0"/>
        <w:rPr>
          <w:rFonts w:ascii="Arial" w:hAnsi="Arial" w:cs="Arial"/>
          <w:b/>
          <w:sz w:val="22"/>
          <w:szCs w:val="22"/>
        </w:rPr>
      </w:pPr>
      <w:r>
        <w:rPr>
          <w:rFonts w:ascii="Arial" w:hAnsi="Arial" w:cs="Arial"/>
          <w:b/>
          <w:sz w:val="22"/>
          <w:szCs w:val="22"/>
        </w:rPr>
        <w:t>ALIGNMENT AND INTENT</w:t>
      </w:r>
    </w:p>
    <w:p w14:paraId="288EA331" w14:textId="1DBE123B" w:rsidR="00172C91" w:rsidRPr="00172C91" w:rsidRDefault="00172C91" w:rsidP="00172C91">
      <w:pPr>
        <w:rPr>
          <w:rFonts w:ascii="Arial" w:hAnsi="Arial" w:cs="Arial"/>
          <w:b/>
          <w:bCs/>
          <w:sz w:val="22"/>
          <w:szCs w:val="22"/>
        </w:rPr>
      </w:pPr>
      <w:r w:rsidRPr="00172C91">
        <w:rPr>
          <w:rFonts w:ascii="Arial" w:hAnsi="Arial" w:cs="Arial"/>
          <w:b/>
          <w:bCs/>
          <w:sz w:val="22"/>
          <w:szCs w:val="22"/>
        </w:rPr>
        <w:t>Project Purpose</w:t>
      </w:r>
    </w:p>
    <w:p w14:paraId="5E1E1BE8" w14:textId="4064B8FA" w:rsidR="00813F99" w:rsidRDefault="00813F99" w:rsidP="00172C91">
      <w:pPr>
        <w:rPr>
          <w:rFonts w:ascii="Arial" w:hAnsi="Arial" w:cs="Arial"/>
          <w:sz w:val="22"/>
          <w:szCs w:val="22"/>
        </w:rPr>
      </w:pPr>
      <w:r w:rsidRPr="00172C91">
        <w:rPr>
          <w:rFonts w:ascii="Arial" w:hAnsi="Arial" w:cs="Arial"/>
          <w:sz w:val="22"/>
          <w:szCs w:val="22"/>
        </w:rPr>
        <w:t>Clearly state the purpose of the project and the Project Type: food safety, plant pests and disease, research, crop-specific projects addressing common issues, and marketing and promotion. Describe the specific issue, problem, or need that the project will address. Include data and/or estimates that describe the exten</w:t>
      </w:r>
      <w:r w:rsidR="0039745E">
        <w:rPr>
          <w:rFonts w:ascii="Arial" w:hAnsi="Arial" w:cs="Arial"/>
          <w:sz w:val="22"/>
          <w:szCs w:val="22"/>
        </w:rPr>
        <w:t>t</w:t>
      </w:r>
      <w:r w:rsidRPr="00172C91">
        <w:rPr>
          <w:rFonts w:ascii="Arial" w:hAnsi="Arial" w:cs="Arial"/>
          <w:sz w:val="22"/>
          <w:szCs w:val="22"/>
        </w:rPr>
        <w:t xml:space="preserve"> o</w:t>
      </w:r>
      <w:r w:rsidR="0039745E">
        <w:rPr>
          <w:rFonts w:ascii="Arial" w:hAnsi="Arial" w:cs="Arial"/>
          <w:sz w:val="22"/>
          <w:szCs w:val="22"/>
        </w:rPr>
        <w:t>f</w:t>
      </w:r>
      <w:r w:rsidRPr="00172C91">
        <w:rPr>
          <w:rFonts w:ascii="Arial" w:hAnsi="Arial" w:cs="Arial"/>
          <w:sz w:val="22"/>
          <w:szCs w:val="22"/>
        </w:rPr>
        <w:t xml:space="preserve"> the issue, problem, or need. </w:t>
      </w:r>
    </w:p>
    <w:p w14:paraId="1553F9D3" w14:textId="77777777" w:rsidR="00172C91" w:rsidRDefault="00172C91" w:rsidP="00172C91">
      <w:pPr>
        <w:rPr>
          <w:rFonts w:ascii="Arial" w:hAnsi="Arial" w:cs="Arial"/>
          <w:color w:val="0000FF"/>
          <w:sz w:val="22"/>
          <w:szCs w:val="22"/>
        </w:rPr>
      </w:pPr>
      <w:r>
        <w:rPr>
          <w:rFonts w:ascii="Arial" w:hAnsi="Arial" w:cs="Arial"/>
          <w:color w:val="0000FF"/>
          <w:sz w:val="22"/>
          <w:szCs w:val="22"/>
        </w:rPr>
        <w:t xml:space="preserve">Response: Enter text here. </w:t>
      </w:r>
    </w:p>
    <w:p w14:paraId="6F5C786A" w14:textId="77777777" w:rsidR="00172C91" w:rsidRPr="00172C91" w:rsidRDefault="00172C91" w:rsidP="00172C91">
      <w:pPr>
        <w:rPr>
          <w:rFonts w:ascii="Arial" w:hAnsi="Arial" w:cs="Arial"/>
          <w:sz w:val="22"/>
          <w:szCs w:val="22"/>
        </w:rPr>
      </w:pPr>
    </w:p>
    <w:p w14:paraId="44EA47EE" w14:textId="0BE0125C" w:rsidR="00172C91" w:rsidRPr="00172C91" w:rsidRDefault="00172C91" w:rsidP="00172C91">
      <w:pPr>
        <w:rPr>
          <w:rFonts w:ascii="Arial" w:hAnsi="Arial" w:cs="Arial"/>
          <w:b/>
          <w:bCs/>
          <w:sz w:val="22"/>
          <w:szCs w:val="22"/>
        </w:rPr>
      </w:pPr>
      <w:r w:rsidRPr="00172C91">
        <w:rPr>
          <w:rFonts w:ascii="Arial" w:hAnsi="Arial" w:cs="Arial"/>
          <w:b/>
          <w:bCs/>
          <w:sz w:val="22"/>
          <w:szCs w:val="22"/>
        </w:rPr>
        <w:t>Objectives</w:t>
      </w:r>
    </w:p>
    <w:p w14:paraId="7200B5CC" w14:textId="2AFE360E" w:rsidR="0095236E" w:rsidRDefault="0095236E" w:rsidP="00172C91">
      <w:pPr>
        <w:rPr>
          <w:rFonts w:ascii="Arial" w:hAnsi="Arial" w:cs="Arial"/>
          <w:sz w:val="22"/>
          <w:szCs w:val="22"/>
        </w:rPr>
      </w:pPr>
      <w:r w:rsidRPr="00172C91">
        <w:rPr>
          <w:rFonts w:ascii="Arial" w:hAnsi="Arial" w:cs="Arial"/>
          <w:sz w:val="22"/>
          <w:szCs w:val="22"/>
        </w:rPr>
        <w:t>List the objectives of the project and their relation to the issues, problems,</w:t>
      </w:r>
      <w:r w:rsidR="00AE4F5B" w:rsidRPr="00172C91">
        <w:rPr>
          <w:rFonts w:ascii="Arial" w:hAnsi="Arial" w:cs="Arial"/>
          <w:sz w:val="22"/>
          <w:szCs w:val="22"/>
        </w:rPr>
        <w:t xml:space="preserve"> or </w:t>
      </w:r>
      <w:r w:rsidRPr="00172C91">
        <w:rPr>
          <w:rFonts w:ascii="Arial" w:hAnsi="Arial" w:cs="Arial"/>
          <w:sz w:val="22"/>
          <w:szCs w:val="22"/>
        </w:rPr>
        <w:t>needs.</w:t>
      </w:r>
    </w:p>
    <w:p w14:paraId="7F19C0CA" w14:textId="77777777" w:rsidR="00E539E4" w:rsidRPr="00717A42" w:rsidRDefault="00172C91" w:rsidP="00E539E4">
      <w:pPr>
        <w:numPr>
          <w:ilvl w:val="0"/>
          <w:numId w:val="26"/>
        </w:numPr>
        <w:tabs>
          <w:tab w:val="clear" w:pos="720"/>
          <w:tab w:val="num" w:pos="0"/>
        </w:tabs>
        <w:spacing w:before="240"/>
        <w:jc w:val="both"/>
        <w:textAlignment w:val="baseline"/>
        <w:rPr>
          <w:ins w:id="5" w:author="G C Upadhaya, Sudha" w:date="2021-10-04T15:29:00Z"/>
          <w:rFonts w:ascii="Arial" w:hAnsi="Arial" w:cs="Arial"/>
          <w:color w:val="7F7F7F" w:themeColor="text1" w:themeTint="80"/>
        </w:rPr>
      </w:pPr>
      <w:bookmarkStart w:id="6" w:name="_GoBack"/>
      <w:bookmarkEnd w:id="6"/>
      <w:r>
        <w:rPr>
          <w:rFonts w:ascii="Arial" w:hAnsi="Arial" w:cs="Arial"/>
          <w:color w:val="0000FF"/>
          <w:sz w:val="22"/>
          <w:szCs w:val="22"/>
        </w:rPr>
        <w:t xml:space="preserve">Response: </w:t>
      </w:r>
      <w:del w:id="7" w:author="G C Upadhaya, Sudha" w:date="2021-10-04T15:28:00Z">
        <w:r w:rsidDel="0065618A">
          <w:rPr>
            <w:rFonts w:ascii="Arial" w:hAnsi="Arial" w:cs="Arial"/>
            <w:color w:val="0000FF"/>
            <w:sz w:val="22"/>
            <w:szCs w:val="22"/>
          </w:rPr>
          <w:delText xml:space="preserve">Enter text here. </w:delText>
        </w:r>
      </w:del>
      <w:ins w:id="8" w:author="G C Upadhaya, Sudha" w:date="2021-10-04T15:29:00Z">
        <w:r w:rsidR="00E539E4" w:rsidRPr="00717A42">
          <w:rPr>
            <w:rFonts w:ascii="Arial" w:hAnsi="Arial" w:cs="Arial"/>
            <w:color w:val="7F7F7F" w:themeColor="text1" w:themeTint="80"/>
          </w:rPr>
          <w:t>Develop site-specific late blight forecasts for potato producers in Washington state. This objective can be measured qualitatively after the completion of each field season. Completion of this objective will be constituted by identification of model(s) that accurately predict late blight intensity.</w:t>
        </w:r>
      </w:ins>
    </w:p>
    <w:p w14:paraId="1A0606C9" w14:textId="77777777" w:rsidR="00E539E4" w:rsidRDefault="00E539E4" w:rsidP="00E539E4">
      <w:pPr>
        <w:numPr>
          <w:ilvl w:val="0"/>
          <w:numId w:val="26"/>
        </w:numPr>
        <w:tabs>
          <w:tab w:val="clear" w:pos="720"/>
          <w:tab w:val="num" w:pos="0"/>
        </w:tabs>
        <w:jc w:val="both"/>
        <w:textAlignment w:val="baseline"/>
        <w:rPr>
          <w:ins w:id="9" w:author="G C Upadhaya, Sudha" w:date="2021-10-04T15:29:00Z"/>
          <w:rFonts w:ascii="Arial" w:hAnsi="Arial" w:cs="Arial"/>
          <w:color w:val="7F7F7F" w:themeColor="text1" w:themeTint="80"/>
        </w:rPr>
      </w:pPr>
      <w:ins w:id="10" w:author="G C Upadhaya, Sudha" w:date="2021-10-04T15:29:00Z">
        <w:r w:rsidRPr="00717A42">
          <w:rPr>
            <w:rFonts w:ascii="Arial" w:hAnsi="Arial" w:cs="Arial"/>
            <w:color w:val="7F7F7F" w:themeColor="text1" w:themeTint="80"/>
          </w:rPr>
          <w:t>Issue weekly late blight disease management recommendations to producers in Washington. Starting in 2023, these recommendations will be deployed weekly with stakeholder listservs and less frequently with field days, extension bulletins, conferences, and peer-reviewed articles. Measurement of this objective can be completed by counting (</w:t>
        </w:r>
        <w:proofErr w:type="spellStart"/>
        <w:r w:rsidRPr="00717A42">
          <w:rPr>
            <w:rFonts w:ascii="Arial" w:hAnsi="Arial" w:cs="Arial"/>
            <w:color w:val="7F7F7F" w:themeColor="text1" w:themeTint="80"/>
          </w:rPr>
          <w:t>i</w:t>
        </w:r>
        <w:proofErr w:type="spellEnd"/>
        <w:r w:rsidRPr="00717A42">
          <w:rPr>
            <w:rFonts w:ascii="Arial" w:hAnsi="Arial" w:cs="Arial"/>
            <w:color w:val="7F7F7F" w:themeColor="text1" w:themeTint="80"/>
          </w:rPr>
          <w:t>) weekly management recommendations and (ii) the number of producers who use the recommendations. If the machine learning models used for the forecasts are more accurate than existing models before 2023, then the weekly management recommendations can be issued earlier.</w:t>
        </w:r>
        <w:r>
          <w:rPr>
            <w:rFonts w:ascii="Arial" w:hAnsi="Arial" w:cs="Arial"/>
            <w:color w:val="7F7F7F" w:themeColor="text1" w:themeTint="80"/>
          </w:rPr>
          <w:t xml:space="preserve"> </w:t>
        </w:r>
      </w:ins>
    </w:p>
    <w:p w14:paraId="743F1B2B" w14:textId="77777777" w:rsidR="00E539E4" w:rsidRPr="00DC2FC7" w:rsidRDefault="00E539E4" w:rsidP="00E539E4">
      <w:pPr>
        <w:ind w:left="720"/>
        <w:jc w:val="both"/>
        <w:textAlignment w:val="baseline"/>
        <w:rPr>
          <w:ins w:id="11" w:author="G C Upadhaya, Sudha" w:date="2021-10-04T15:29:00Z"/>
          <w:rFonts w:ascii="Arial" w:hAnsi="Arial" w:cs="Arial"/>
          <w:color w:val="7F7F7F" w:themeColor="text1" w:themeTint="80"/>
        </w:rPr>
      </w:pPr>
      <w:ins w:id="12" w:author="G C Upadhaya, Sudha" w:date="2021-10-04T15:29:00Z">
        <w:r w:rsidRPr="00DC2FC7">
          <w:rPr>
            <w:rFonts w:ascii="Arial" w:hAnsi="Arial" w:cs="Arial"/>
            <w:color w:val="7F7F7F" w:themeColor="text1" w:themeTint="80"/>
          </w:rPr>
          <w:t>After completion of this project</w:t>
        </w:r>
        <w:r>
          <w:rPr>
            <w:rFonts w:ascii="Arial" w:hAnsi="Arial" w:cs="Arial"/>
            <w:color w:val="7F7F7F" w:themeColor="text1" w:themeTint="80"/>
          </w:rPr>
          <w:t>, subsequent proposals will be submitted to generate</w:t>
        </w:r>
        <w:r w:rsidRPr="00DC2FC7">
          <w:rPr>
            <w:rFonts w:ascii="Arial" w:hAnsi="Arial" w:cs="Arial"/>
            <w:color w:val="7F7F7F" w:themeColor="text1" w:themeTint="80"/>
          </w:rPr>
          <w:t xml:space="preserve"> a website for producers to interface with the data and recommendations.</w:t>
        </w:r>
      </w:ins>
    </w:p>
    <w:p w14:paraId="34022BC5" w14:textId="77777777" w:rsidR="00E539E4" w:rsidRPr="00717A42" w:rsidRDefault="00E539E4" w:rsidP="00E539E4">
      <w:pPr>
        <w:numPr>
          <w:ilvl w:val="0"/>
          <w:numId w:val="26"/>
        </w:numPr>
        <w:tabs>
          <w:tab w:val="clear" w:pos="720"/>
          <w:tab w:val="num" w:pos="0"/>
        </w:tabs>
        <w:spacing w:after="240"/>
        <w:jc w:val="both"/>
        <w:textAlignment w:val="baseline"/>
        <w:rPr>
          <w:ins w:id="13" w:author="G C Upadhaya, Sudha" w:date="2021-10-04T15:29:00Z"/>
          <w:rFonts w:ascii="Arial" w:hAnsi="Arial" w:cs="Arial"/>
          <w:color w:val="7F7F7F" w:themeColor="text1" w:themeTint="80"/>
        </w:rPr>
      </w:pPr>
      <w:ins w:id="14" w:author="G C Upadhaya, Sudha" w:date="2021-10-04T15:29:00Z">
        <w:r w:rsidRPr="00717A42">
          <w:rPr>
            <w:rFonts w:ascii="Arial" w:hAnsi="Arial" w:cs="Arial"/>
            <w:color w:val="7F7F7F" w:themeColor="text1" w:themeTint="80"/>
          </w:rPr>
          <w:t xml:space="preserve">Control late blight with fewer fungicide applications than used without the forecasts. This objective will be difficult to accurately measure, however; the </w:t>
        </w:r>
        <w:r w:rsidRPr="00717A42">
          <w:rPr>
            <w:rFonts w:ascii="Arial" w:hAnsi="Arial" w:cs="Arial"/>
            <w:color w:val="7F7F7F" w:themeColor="text1" w:themeTint="80"/>
          </w:rPr>
          <w:lastRenderedPageBreak/>
          <w:t xml:space="preserve">number of fungicide applications used </w:t>
        </w:r>
        <w:r>
          <w:rPr>
            <w:rFonts w:ascii="Arial" w:hAnsi="Arial" w:cs="Arial"/>
            <w:color w:val="7F7F7F" w:themeColor="text1" w:themeTint="80"/>
          </w:rPr>
          <w:t>before</w:t>
        </w:r>
        <w:r w:rsidRPr="00717A42">
          <w:rPr>
            <w:rFonts w:ascii="Arial" w:hAnsi="Arial" w:cs="Arial"/>
            <w:color w:val="7F7F7F" w:themeColor="text1" w:themeTint="80"/>
          </w:rPr>
          <w:t xml:space="preserve"> and </w:t>
        </w:r>
        <w:r>
          <w:rPr>
            <w:rFonts w:ascii="Arial" w:hAnsi="Arial" w:cs="Arial"/>
            <w:color w:val="7F7F7F" w:themeColor="text1" w:themeTint="80"/>
          </w:rPr>
          <w:t>after</w:t>
        </w:r>
        <w:r w:rsidRPr="00717A42">
          <w:rPr>
            <w:rFonts w:ascii="Arial" w:hAnsi="Arial" w:cs="Arial"/>
            <w:color w:val="7F7F7F" w:themeColor="text1" w:themeTint="80"/>
          </w:rPr>
          <w:t xml:space="preserve"> the site-specific forecasts can be estimated with survey</w:t>
        </w:r>
        <w:r>
          <w:rPr>
            <w:rFonts w:ascii="Arial" w:hAnsi="Arial" w:cs="Arial"/>
            <w:color w:val="7F7F7F" w:themeColor="text1" w:themeTint="80"/>
          </w:rPr>
          <w:t>s, as described below.</w:t>
        </w:r>
      </w:ins>
    </w:p>
    <w:p w14:paraId="7959AC08" w14:textId="3EFEE306" w:rsidR="00172C91" w:rsidRDefault="00172C91" w:rsidP="00172C91">
      <w:pPr>
        <w:rPr>
          <w:rFonts w:ascii="Arial" w:hAnsi="Arial" w:cs="Arial"/>
          <w:color w:val="0000FF"/>
          <w:sz w:val="22"/>
          <w:szCs w:val="22"/>
        </w:rPr>
      </w:pPr>
    </w:p>
    <w:p w14:paraId="756C799F" w14:textId="77777777" w:rsidR="00172C91" w:rsidRPr="00172C91" w:rsidRDefault="00172C91" w:rsidP="00172C91">
      <w:pPr>
        <w:rPr>
          <w:rFonts w:ascii="Arial" w:hAnsi="Arial" w:cs="Arial"/>
          <w:sz w:val="22"/>
          <w:szCs w:val="22"/>
        </w:rPr>
      </w:pPr>
    </w:p>
    <w:p w14:paraId="635EFAA0" w14:textId="200B395C" w:rsidR="00172C91" w:rsidRPr="00172C91" w:rsidRDefault="00172C91" w:rsidP="00172C91">
      <w:pPr>
        <w:rPr>
          <w:rFonts w:ascii="Arial" w:hAnsi="Arial" w:cs="Arial"/>
          <w:b/>
          <w:bCs/>
          <w:sz w:val="22"/>
          <w:szCs w:val="22"/>
        </w:rPr>
      </w:pPr>
      <w:r w:rsidRPr="00172C91">
        <w:rPr>
          <w:rFonts w:ascii="Arial" w:hAnsi="Arial" w:cs="Arial"/>
          <w:b/>
          <w:bCs/>
          <w:sz w:val="22"/>
          <w:szCs w:val="22"/>
        </w:rPr>
        <w:t>Project Beneficiaries</w:t>
      </w:r>
    </w:p>
    <w:p w14:paraId="0F9B9A87" w14:textId="3E70FACF" w:rsidR="0095236E" w:rsidRDefault="0095236E" w:rsidP="00172C91">
      <w:pPr>
        <w:rPr>
          <w:rFonts w:ascii="Arial" w:hAnsi="Arial" w:cs="Arial"/>
          <w:sz w:val="22"/>
          <w:szCs w:val="22"/>
        </w:rPr>
      </w:pPr>
      <w:bookmarkStart w:id="15" w:name="_Hlk80607164"/>
      <w:r w:rsidRPr="00172C91">
        <w:rPr>
          <w:rFonts w:ascii="Arial" w:hAnsi="Arial" w:cs="Arial"/>
          <w:sz w:val="22"/>
          <w:szCs w:val="22"/>
        </w:rPr>
        <w:t xml:space="preserve">Provide </w:t>
      </w:r>
      <w:r w:rsidR="00604C62">
        <w:rPr>
          <w:rFonts w:ascii="Arial" w:hAnsi="Arial" w:cs="Arial"/>
          <w:sz w:val="22"/>
          <w:szCs w:val="22"/>
        </w:rPr>
        <w:t xml:space="preserve">the number of affected producers and processors as well as a description </w:t>
      </w:r>
      <w:r w:rsidRPr="00172C91">
        <w:rPr>
          <w:rFonts w:ascii="Arial" w:hAnsi="Arial" w:cs="Arial"/>
          <w:sz w:val="22"/>
          <w:szCs w:val="22"/>
        </w:rPr>
        <w:t>of the benefits you intend to achieve as a result of the project</w:t>
      </w:r>
      <w:r w:rsidR="00604C62">
        <w:rPr>
          <w:rFonts w:ascii="Arial" w:hAnsi="Arial" w:cs="Arial"/>
          <w:sz w:val="22"/>
          <w:szCs w:val="22"/>
        </w:rPr>
        <w:t>.</w:t>
      </w:r>
      <w:r w:rsidRPr="00172C91">
        <w:rPr>
          <w:rFonts w:ascii="Arial" w:hAnsi="Arial" w:cs="Arial"/>
          <w:sz w:val="22"/>
          <w:szCs w:val="22"/>
        </w:rPr>
        <w:t xml:space="preserve"> </w:t>
      </w:r>
    </w:p>
    <w:bookmarkEnd w:id="15"/>
    <w:p w14:paraId="0A78F476" w14:textId="77777777" w:rsidR="00172C91" w:rsidRDefault="00172C91" w:rsidP="00172C91">
      <w:pPr>
        <w:rPr>
          <w:rFonts w:ascii="Arial" w:hAnsi="Arial" w:cs="Arial"/>
          <w:color w:val="0000FF"/>
          <w:sz w:val="22"/>
          <w:szCs w:val="22"/>
        </w:rPr>
      </w:pPr>
      <w:r>
        <w:rPr>
          <w:rFonts w:ascii="Arial" w:hAnsi="Arial" w:cs="Arial"/>
          <w:color w:val="0000FF"/>
          <w:sz w:val="22"/>
          <w:szCs w:val="22"/>
        </w:rPr>
        <w:t xml:space="preserve">Response: Enter text here. </w:t>
      </w:r>
    </w:p>
    <w:p w14:paraId="5946C178" w14:textId="77777777" w:rsidR="00172C91" w:rsidRPr="0039745E" w:rsidRDefault="00172C91" w:rsidP="00172C91">
      <w:pPr>
        <w:rPr>
          <w:rFonts w:ascii="Arial" w:hAnsi="Arial" w:cs="Arial"/>
          <w:bCs/>
          <w:sz w:val="22"/>
          <w:szCs w:val="22"/>
        </w:rPr>
      </w:pPr>
    </w:p>
    <w:p w14:paraId="170522B8" w14:textId="669E780B" w:rsidR="0095236E" w:rsidRPr="006E3518" w:rsidRDefault="00172C91" w:rsidP="004D590E">
      <w:pPr>
        <w:pStyle w:val="ListParagraph"/>
        <w:ind w:left="0"/>
        <w:rPr>
          <w:rFonts w:ascii="Arial" w:hAnsi="Arial" w:cs="Arial"/>
          <w:b/>
          <w:sz w:val="22"/>
          <w:szCs w:val="22"/>
        </w:rPr>
      </w:pPr>
      <w:r>
        <w:rPr>
          <w:rFonts w:ascii="Arial" w:hAnsi="Arial" w:cs="Arial"/>
          <w:b/>
          <w:sz w:val="22"/>
          <w:szCs w:val="22"/>
        </w:rPr>
        <w:t>TECHNICAL MERIT</w:t>
      </w:r>
    </w:p>
    <w:p w14:paraId="0F9140FE" w14:textId="39E3596A" w:rsidR="00172C91" w:rsidRPr="00172C91" w:rsidRDefault="007012E2" w:rsidP="00172C91">
      <w:pPr>
        <w:rPr>
          <w:rFonts w:ascii="Arial" w:hAnsi="Arial" w:cs="Arial"/>
          <w:b/>
          <w:bCs/>
          <w:sz w:val="22"/>
          <w:szCs w:val="22"/>
        </w:rPr>
      </w:pPr>
      <w:r w:rsidRPr="00172C91">
        <w:rPr>
          <w:rFonts w:ascii="Arial" w:hAnsi="Arial" w:cs="Arial"/>
          <w:b/>
          <w:bCs/>
          <w:sz w:val="22"/>
          <w:szCs w:val="22"/>
        </w:rPr>
        <w:t>Work Plan</w:t>
      </w:r>
    </w:p>
    <w:p w14:paraId="25B75BB7" w14:textId="03329862" w:rsidR="007012E2" w:rsidRPr="00172C91" w:rsidRDefault="003C35E8" w:rsidP="00172C91">
      <w:pPr>
        <w:rPr>
          <w:rFonts w:ascii="Arial" w:hAnsi="Arial" w:cs="Arial"/>
          <w:sz w:val="22"/>
          <w:szCs w:val="22"/>
        </w:rPr>
      </w:pPr>
      <w:r>
        <w:rPr>
          <w:rFonts w:ascii="Arial" w:hAnsi="Arial" w:cs="Arial"/>
          <w:sz w:val="22"/>
          <w:szCs w:val="22"/>
        </w:rPr>
        <w:t>Complete the below narrative and table f</w:t>
      </w:r>
      <w:r w:rsidR="007012E2" w:rsidRPr="00172C91">
        <w:rPr>
          <w:rFonts w:ascii="Arial" w:hAnsi="Arial" w:cs="Arial"/>
          <w:sz w:val="22"/>
          <w:szCs w:val="22"/>
        </w:rPr>
        <w:t>or each objective of the project listed in</w:t>
      </w:r>
      <w:r w:rsidR="004D590E">
        <w:rPr>
          <w:rFonts w:ascii="Arial" w:hAnsi="Arial" w:cs="Arial"/>
          <w:sz w:val="22"/>
          <w:szCs w:val="22"/>
        </w:rPr>
        <w:t xml:space="preserve"> the</w:t>
      </w:r>
      <w:r w:rsidR="008D436D" w:rsidRPr="00172C91">
        <w:rPr>
          <w:rFonts w:ascii="Arial" w:hAnsi="Arial" w:cs="Arial"/>
          <w:sz w:val="22"/>
          <w:szCs w:val="22"/>
        </w:rPr>
        <w:t xml:space="preserve"> </w:t>
      </w:r>
      <w:r w:rsidR="007012E2" w:rsidRPr="00172C91">
        <w:rPr>
          <w:rFonts w:ascii="Arial" w:hAnsi="Arial" w:cs="Arial"/>
          <w:sz w:val="22"/>
          <w:szCs w:val="22"/>
        </w:rPr>
        <w:t>Alignment and Intent</w:t>
      </w:r>
      <w:r w:rsidR="004D590E">
        <w:rPr>
          <w:rFonts w:ascii="Arial" w:hAnsi="Arial" w:cs="Arial"/>
          <w:sz w:val="22"/>
          <w:szCs w:val="22"/>
        </w:rPr>
        <w:t xml:space="preserve"> section</w:t>
      </w:r>
      <w:r w:rsidR="007012E2" w:rsidRPr="00172C91">
        <w:rPr>
          <w:rFonts w:ascii="Arial" w:hAnsi="Arial" w:cs="Arial"/>
          <w:sz w:val="22"/>
          <w:szCs w:val="22"/>
        </w:rPr>
        <w:t>.</w:t>
      </w:r>
    </w:p>
    <w:p w14:paraId="120F57E9" w14:textId="77777777" w:rsidR="007012E2" w:rsidRPr="00354AE6" w:rsidRDefault="007012E2" w:rsidP="008D436D">
      <w:pPr>
        <w:tabs>
          <w:tab w:val="left" w:pos="360"/>
        </w:tabs>
        <w:rPr>
          <w:rFonts w:ascii="Arial" w:hAnsi="Arial" w:cs="Arial"/>
          <w:sz w:val="22"/>
          <w:szCs w:val="22"/>
        </w:rPr>
      </w:pPr>
    </w:p>
    <w:p w14:paraId="105623E6" w14:textId="70CFA5C1" w:rsidR="007012E2" w:rsidRPr="007012E2" w:rsidRDefault="007012E2" w:rsidP="007012E2">
      <w:pPr>
        <w:rPr>
          <w:rFonts w:ascii="Arial" w:hAnsi="Arial" w:cs="Arial"/>
          <w:sz w:val="22"/>
          <w:szCs w:val="22"/>
        </w:rPr>
      </w:pPr>
      <w:r w:rsidRPr="007012E2">
        <w:rPr>
          <w:rFonts w:ascii="Arial" w:hAnsi="Arial" w:cs="Arial"/>
          <w:b/>
          <w:sz w:val="22"/>
          <w:szCs w:val="22"/>
        </w:rPr>
        <w:t>Objective 1:</w:t>
      </w:r>
      <w:r w:rsidRPr="007012E2">
        <w:rPr>
          <w:rFonts w:ascii="Arial" w:hAnsi="Arial" w:cs="Arial"/>
          <w:sz w:val="22"/>
          <w:szCs w:val="22"/>
        </w:rPr>
        <w:t xml:space="preserve"> </w:t>
      </w:r>
      <w:sdt>
        <w:sdtPr>
          <w:rPr>
            <w:rFonts w:ascii="Arial" w:hAnsi="Arial" w:cs="Arial"/>
            <w:sz w:val="22"/>
            <w:szCs w:val="22"/>
          </w:rPr>
          <w:id w:val="-331296089"/>
          <w:placeholder>
            <w:docPart w:val="3EE01F83FA414416B487590D0D7FAA4D"/>
          </w:placeholder>
          <w:showingPlcHdr/>
          <w:text/>
        </w:sdtPr>
        <w:sdtEndPr/>
        <w:sdtContent>
          <w:r w:rsidR="006E3518">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sidR="006E3518">
            <w:rPr>
              <w:rStyle w:val="PlaceholderText"/>
              <w:rFonts w:ascii="Arial" w:hAnsi="Arial" w:cs="Arial"/>
              <w:color w:val="0000FF"/>
              <w:sz w:val="22"/>
              <w:szCs w:val="22"/>
            </w:rPr>
            <w:t xml:space="preserve"> Alignment and Intent</w:t>
          </w:r>
          <w:r w:rsidRPr="007012E2">
            <w:rPr>
              <w:rStyle w:val="PlaceholderText"/>
              <w:rFonts w:ascii="Arial" w:hAnsi="Arial" w:cs="Arial"/>
              <w:color w:val="0000FF"/>
              <w:sz w:val="22"/>
              <w:szCs w:val="22"/>
            </w:rPr>
            <w:t>.</w:t>
          </w:r>
        </w:sdtContent>
      </w:sdt>
    </w:p>
    <w:p w14:paraId="53ABF1D7" w14:textId="7AEEBAC6" w:rsidR="007012E2" w:rsidRPr="007012E2" w:rsidRDefault="007012E2" w:rsidP="007012E2">
      <w:pPr>
        <w:rPr>
          <w:rFonts w:ascii="Arial" w:hAnsi="Arial" w:cs="Arial"/>
          <w:sz w:val="22"/>
          <w:szCs w:val="22"/>
        </w:rPr>
      </w:pPr>
      <w:r w:rsidRPr="007012E2">
        <w:rPr>
          <w:rFonts w:ascii="Arial" w:hAnsi="Arial" w:cs="Arial"/>
          <w:b/>
          <w:bCs/>
          <w:sz w:val="22"/>
          <w:szCs w:val="22"/>
        </w:rPr>
        <w:t xml:space="preserve">Timeline: </w:t>
      </w:r>
      <w:r w:rsidRPr="007012E2">
        <w:rPr>
          <w:rFonts w:ascii="Arial" w:hAnsi="Arial" w:cs="Arial"/>
          <w:sz w:val="22"/>
          <w:szCs w:val="22"/>
        </w:rPr>
        <w:t xml:space="preserve">Start Date: </w:t>
      </w:r>
      <w:sdt>
        <w:sdtPr>
          <w:rPr>
            <w:rFonts w:ascii="Arial" w:hAnsi="Arial" w:cs="Arial"/>
            <w:sz w:val="22"/>
            <w:szCs w:val="22"/>
          </w:rPr>
          <w:id w:val="-1178731438"/>
          <w:placeholder>
            <w:docPart w:val="5E554E63B5E64256BDE382DB7794CCA2"/>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sdtContent>
      </w:sdt>
      <w:r w:rsidRPr="007012E2">
        <w:rPr>
          <w:rFonts w:ascii="Arial" w:hAnsi="Arial" w:cs="Arial"/>
          <w:sz w:val="22"/>
          <w:szCs w:val="22"/>
        </w:rPr>
        <w:t xml:space="preserve"> End Date: </w:t>
      </w:r>
      <w:sdt>
        <w:sdtPr>
          <w:rPr>
            <w:rFonts w:ascii="Arial" w:hAnsi="Arial" w:cs="Arial"/>
            <w:sz w:val="22"/>
            <w:szCs w:val="22"/>
          </w:rPr>
          <w:id w:val="1244762317"/>
          <w:placeholder>
            <w:docPart w:val="D5F18F802D4D41C8B49F0301A3C26DA8"/>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sdtContent>
      </w:sdt>
    </w:p>
    <w:p w14:paraId="0669A34B" w14:textId="6168CD68" w:rsidR="007012E2" w:rsidRPr="007012E2" w:rsidRDefault="007012E2" w:rsidP="007012E2">
      <w:pPr>
        <w:rPr>
          <w:rFonts w:ascii="Arial" w:hAnsi="Arial" w:cs="Arial"/>
          <w:sz w:val="22"/>
          <w:szCs w:val="22"/>
        </w:rPr>
      </w:pPr>
      <w:r w:rsidRPr="007012E2">
        <w:rPr>
          <w:rFonts w:ascii="Arial" w:hAnsi="Arial" w:cs="Arial"/>
          <w:b/>
          <w:sz w:val="22"/>
          <w:szCs w:val="22"/>
        </w:rPr>
        <w:t>How/Where:</w:t>
      </w:r>
      <w:r w:rsidRPr="007012E2">
        <w:rPr>
          <w:rFonts w:ascii="Arial" w:hAnsi="Arial" w:cs="Arial"/>
          <w:sz w:val="22"/>
          <w:szCs w:val="22"/>
        </w:rPr>
        <w:t xml:space="preserve"> </w:t>
      </w:r>
      <w:sdt>
        <w:sdtPr>
          <w:rPr>
            <w:rFonts w:ascii="Arial" w:hAnsi="Arial" w:cs="Arial"/>
            <w:sz w:val="22"/>
            <w:szCs w:val="22"/>
          </w:rPr>
          <w:id w:val="1916585702"/>
          <w:placeholder>
            <w:docPart w:val="757D9906B02B46868AC010F5C2D1905E"/>
          </w:placeholder>
          <w:showingPlcHdr/>
          <w:text/>
        </w:sdtPr>
        <w:sdtEndPr/>
        <w:sdtContent>
          <w:r w:rsidRPr="007012E2">
            <w:rPr>
              <w:rStyle w:val="PlaceholderText"/>
              <w:rFonts w:ascii="Arial" w:hAnsi="Arial" w:cs="Arial"/>
              <w:color w:val="0000FF"/>
              <w:sz w:val="22"/>
              <w:szCs w:val="22"/>
            </w:rPr>
            <w:t xml:space="preserve">Describe how and where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sdtContent>
      </w:sdt>
    </w:p>
    <w:p w14:paraId="1DAA3416" w14:textId="7DF62681" w:rsidR="007012E2" w:rsidRPr="007012E2" w:rsidRDefault="007012E2" w:rsidP="007012E2">
      <w:pPr>
        <w:rPr>
          <w:rFonts w:ascii="Arial" w:hAnsi="Arial" w:cs="Arial"/>
          <w:sz w:val="22"/>
          <w:szCs w:val="22"/>
        </w:rPr>
      </w:pPr>
      <w:r w:rsidRPr="007012E2">
        <w:rPr>
          <w:rFonts w:ascii="Arial" w:hAnsi="Arial" w:cs="Arial"/>
          <w:b/>
          <w:sz w:val="22"/>
          <w:szCs w:val="22"/>
        </w:rPr>
        <w:t>Resources:</w:t>
      </w:r>
      <w:r w:rsidRPr="007012E2">
        <w:rPr>
          <w:rFonts w:ascii="Arial" w:hAnsi="Arial" w:cs="Arial"/>
          <w:sz w:val="22"/>
          <w:szCs w:val="22"/>
        </w:rPr>
        <w:t xml:space="preserve"> </w:t>
      </w:r>
      <w:sdt>
        <w:sdtPr>
          <w:rPr>
            <w:rFonts w:ascii="Arial" w:hAnsi="Arial" w:cs="Arial"/>
            <w:sz w:val="22"/>
            <w:szCs w:val="22"/>
          </w:rPr>
          <w:id w:val="-1141026522"/>
          <w:placeholder>
            <w:docPart w:val="DF97972953D14588B393F9A4C9DFF5C4"/>
          </w:placeholder>
          <w:showingPlcHdr/>
          <w:text/>
        </w:sdtPr>
        <w:sdtEndPr/>
        <w:sdtContent>
          <w:r w:rsidRPr="007012E2">
            <w:rPr>
              <w:rStyle w:val="PlaceholderText"/>
              <w:rFonts w:ascii="Arial" w:hAnsi="Arial" w:cs="Arial"/>
              <w:color w:val="0000FF"/>
              <w:sz w:val="22"/>
              <w:szCs w:val="22"/>
            </w:rPr>
            <w:t xml:space="preserve">Describe the required resources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259D008B" w14:textId="3AC14BE4" w:rsidR="007012E2" w:rsidRPr="007012E2" w:rsidRDefault="007012E2" w:rsidP="007012E2">
      <w:pPr>
        <w:rPr>
          <w:rFonts w:ascii="Arial" w:hAnsi="Arial" w:cs="Arial"/>
          <w:sz w:val="22"/>
          <w:szCs w:val="22"/>
        </w:rPr>
      </w:pPr>
      <w:r w:rsidRPr="007012E2">
        <w:rPr>
          <w:rFonts w:ascii="Arial" w:hAnsi="Arial" w:cs="Arial"/>
          <w:b/>
          <w:sz w:val="22"/>
          <w:szCs w:val="22"/>
        </w:rPr>
        <w:t>Milestone(s):</w:t>
      </w:r>
      <w:r w:rsidRPr="007012E2">
        <w:rPr>
          <w:rFonts w:ascii="Arial" w:hAnsi="Arial" w:cs="Arial"/>
          <w:sz w:val="22"/>
          <w:szCs w:val="22"/>
        </w:rPr>
        <w:t xml:space="preserve"> </w:t>
      </w:r>
      <w:sdt>
        <w:sdtPr>
          <w:rPr>
            <w:rFonts w:ascii="Arial" w:hAnsi="Arial" w:cs="Arial"/>
            <w:sz w:val="22"/>
            <w:szCs w:val="22"/>
          </w:rPr>
          <w:id w:val="1705675975"/>
          <w:placeholder>
            <w:docPart w:val="7F56A841700B4E8BAFCE1AC917636BA3"/>
          </w:placeholder>
          <w:showingPlcHdr/>
          <w:text/>
        </w:sdtPr>
        <w:sdtEndPr/>
        <w:sdtContent>
          <w:r w:rsidRPr="007012E2">
            <w:rPr>
              <w:rStyle w:val="PlaceholderText"/>
              <w:rFonts w:ascii="Arial" w:hAnsi="Arial" w:cs="Arial"/>
              <w:color w:val="0000FF"/>
              <w:sz w:val="22"/>
              <w:szCs w:val="22"/>
            </w:rPr>
            <w:t xml:space="preserve">Describe the milestones for assessing progress and success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132A9217" w14:textId="7BD0DD3B" w:rsidR="007012E2" w:rsidRPr="007012E2" w:rsidRDefault="007012E2" w:rsidP="007012E2">
      <w:pPr>
        <w:rPr>
          <w:rFonts w:ascii="Arial" w:hAnsi="Arial" w:cs="Arial"/>
          <w:sz w:val="22"/>
          <w:szCs w:val="22"/>
        </w:rPr>
      </w:pPr>
      <w:r w:rsidRPr="007012E2">
        <w:rPr>
          <w:rFonts w:ascii="Arial" w:hAnsi="Arial" w:cs="Arial"/>
          <w:b/>
          <w:sz w:val="22"/>
          <w:szCs w:val="22"/>
        </w:rPr>
        <w:t xml:space="preserve">Training &amp; Technical Assistance </w:t>
      </w:r>
      <w:r w:rsidR="00F41022">
        <w:rPr>
          <w:rFonts w:ascii="Arial" w:hAnsi="Arial" w:cs="Arial"/>
          <w:b/>
          <w:sz w:val="22"/>
          <w:szCs w:val="22"/>
        </w:rPr>
        <w:t>(if applicable)</w:t>
      </w:r>
      <w:r w:rsidRPr="007012E2">
        <w:rPr>
          <w:rFonts w:ascii="Arial" w:hAnsi="Arial" w:cs="Arial"/>
          <w:b/>
          <w:sz w:val="22"/>
          <w:szCs w:val="22"/>
        </w:rPr>
        <w:t>:</w:t>
      </w:r>
      <w:r w:rsidRPr="007012E2">
        <w:rPr>
          <w:rFonts w:ascii="Arial" w:hAnsi="Arial" w:cs="Arial"/>
          <w:sz w:val="22"/>
          <w:szCs w:val="22"/>
        </w:rPr>
        <w:t xml:space="preserve"> </w:t>
      </w:r>
      <w:sdt>
        <w:sdtPr>
          <w:rPr>
            <w:rFonts w:ascii="Arial" w:hAnsi="Arial" w:cs="Arial"/>
            <w:sz w:val="22"/>
            <w:szCs w:val="22"/>
          </w:rPr>
          <w:id w:val="489287615"/>
          <w:placeholder>
            <w:docPart w:val="78ECA9E80C8C4A1AA4A9B4CC8BA51E11"/>
          </w:placeholder>
          <w:showingPlcHdr/>
          <w:text/>
        </w:sdtPr>
        <w:sdtEndPr/>
        <w:sdtContent>
          <w:r w:rsidRPr="007012E2">
            <w:rPr>
              <w:rStyle w:val="PlaceholderText"/>
              <w:rFonts w:ascii="Arial" w:hAnsi="Arial" w:cs="Arial"/>
              <w:color w:val="0000FF"/>
              <w:sz w:val="22"/>
              <w:szCs w:val="22"/>
            </w:rPr>
            <w:t>Describe how participants will be recruited and how the project will guide program development and delivery.</w:t>
          </w:r>
        </w:sdtContent>
      </w:sdt>
    </w:p>
    <w:tbl>
      <w:tblPr>
        <w:tblStyle w:val="TableGrid"/>
        <w:tblW w:w="9360" w:type="dxa"/>
        <w:tblInd w:w="-5" w:type="dxa"/>
        <w:tblLook w:val="04A0" w:firstRow="1" w:lastRow="0" w:firstColumn="1" w:lastColumn="0" w:noHBand="0" w:noVBand="1"/>
      </w:tblPr>
      <w:tblGrid>
        <w:gridCol w:w="5940"/>
        <w:gridCol w:w="1891"/>
        <w:gridCol w:w="1529"/>
      </w:tblGrid>
      <w:tr w:rsidR="007012E2" w:rsidRPr="007012E2" w14:paraId="353412CC" w14:textId="77777777" w:rsidTr="006E3518">
        <w:trPr>
          <w:tblHeader/>
        </w:trPr>
        <w:tc>
          <w:tcPr>
            <w:tcW w:w="3173" w:type="pct"/>
            <w:shd w:val="clear" w:color="auto" w:fill="D9D9D9" w:themeFill="background1" w:themeFillShade="D9"/>
          </w:tcPr>
          <w:p w14:paraId="63333BAB"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Objective 1 Activities</w:t>
            </w:r>
          </w:p>
        </w:tc>
        <w:tc>
          <w:tcPr>
            <w:tcW w:w="1010" w:type="pct"/>
            <w:shd w:val="clear" w:color="auto" w:fill="D9D9D9" w:themeFill="background1" w:themeFillShade="D9"/>
          </w:tcPr>
          <w:p w14:paraId="3F84FB9E"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Performed by</w:t>
            </w:r>
          </w:p>
        </w:tc>
        <w:tc>
          <w:tcPr>
            <w:tcW w:w="817" w:type="pct"/>
            <w:shd w:val="clear" w:color="auto" w:fill="D9D9D9" w:themeFill="background1" w:themeFillShade="D9"/>
          </w:tcPr>
          <w:p w14:paraId="6BB5B6D6" w14:textId="77777777" w:rsidR="007012E2" w:rsidRPr="007012E2" w:rsidRDefault="007012E2" w:rsidP="00344AFA">
            <w:pPr>
              <w:jc w:val="center"/>
              <w:rPr>
                <w:rFonts w:ascii="Arial" w:hAnsi="Arial" w:cs="Arial"/>
                <w:b/>
                <w:sz w:val="22"/>
                <w:szCs w:val="22"/>
              </w:rPr>
            </w:pPr>
            <w:r w:rsidRPr="007012E2">
              <w:rPr>
                <w:rFonts w:ascii="Arial" w:hAnsi="Arial" w:cs="Arial"/>
                <w:b/>
                <w:sz w:val="22"/>
                <w:szCs w:val="22"/>
              </w:rPr>
              <w:t>Timeline</w:t>
            </w:r>
          </w:p>
        </w:tc>
      </w:tr>
      <w:tr w:rsidR="007012E2" w:rsidRPr="007012E2" w14:paraId="2AAB2F23" w14:textId="77777777" w:rsidTr="006E3518">
        <w:tc>
          <w:tcPr>
            <w:tcW w:w="3173" w:type="pct"/>
          </w:tcPr>
          <w:p w14:paraId="29C1FB0C" w14:textId="3D4F92D3" w:rsidR="007012E2" w:rsidRPr="007012E2" w:rsidRDefault="009578A8" w:rsidP="00344AFA">
            <w:pPr>
              <w:rPr>
                <w:rFonts w:ascii="Arial" w:hAnsi="Arial" w:cs="Arial"/>
                <w:sz w:val="22"/>
                <w:szCs w:val="22"/>
              </w:rPr>
            </w:pPr>
            <w:sdt>
              <w:sdtPr>
                <w:rPr>
                  <w:rFonts w:ascii="Arial" w:hAnsi="Arial" w:cs="Arial"/>
                  <w:sz w:val="22"/>
                  <w:szCs w:val="22"/>
                </w:rPr>
                <w:id w:val="-320737028"/>
                <w:placeholder>
                  <w:docPart w:val="B05FB055248C493DBA19131FF995A7A4"/>
                </w:placeholder>
                <w:showingPlcHdr/>
                <w:text/>
              </w:sdtPr>
              <w:sdtEndPr/>
              <w:sdtContent>
                <w:r w:rsidR="007012E2"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11C8B428" w14:textId="4A005938" w:rsidR="007012E2" w:rsidRPr="007012E2" w:rsidRDefault="009578A8" w:rsidP="00344AFA">
            <w:pPr>
              <w:rPr>
                <w:rFonts w:ascii="Arial" w:hAnsi="Arial" w:cs="Arial"/>
                <w:sz w:val="22"/>
                <w:szCs w:val="22"/>
              </w:rPr>
            </w:pPr>
            <w:sdt>
              <w:sdtPr>
                <w:rPr>
                  <w:rFonts w:ascii="Arial" w:hAnsi="Arial" w:cs="Arial"/>
                  <w:sz w:val="22"/>
                  <w:szCs w:val="22"/>
                </w:rPr>
                <w:id w:val="1373731831"/>
                <w:placeholder>
                  <w:docPart w:val="B44FC16397FA4E28B5C86CA4B4213231"/>
                </w:placeholder>
                <w:showingPlcHdr/>
                <w:text/>
              </w:sdtPr>
              <w:sdtEndPr/>
              <w:sdtContent>
                <w:r w:rsidR="007012E2"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BB4303B" w14:textId="0A6B88FF" w:rsidR="007012E2" w:rsidRPr="007012E2" w:rsidRDefault="009578A8" w:rsidP="00344AFA">
            <w:pPr>
              <w:rPr>
                <w:rFonts w:ascii="Arial" w:hAnsi="Arial" w:cs="Arial"/>
                <w:sz w:val="22"/>
                <w:szCs w:val="22"/>
              </w:rPr>
            </w:pPr>
            <w:sdt>
              <w:sdtPr>
                <w:rPr>
                  <w:rFonts w:ascii="Arial" w:hAnsi="Arial" w:cs="Arial"/>
                  <w:sz w:val="22"/>
                  <w:szCs w:val="22"/>
                </w:rPr>
                <w:id w:val="68393081"/>
                <w:placeholder>
                  <w:docPart w:val="D7926648B545465E994F3D75AB92342D"/>
                </w:placeholder>
                <w:showingPlcHdr/>
                <w:text/>
              </w:sdtPr>
              <w:sdtEndPr/>
              <w:sdtContent>
                <w:r w:rsidR="007012E2"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60EF9CEB" w14:textId="77777777" w:rsidTr="00B575E4">
        <w:tc>
          <w:tcPr>
            <w:tcW w:w="3173" w:type="pct"/>
          </w:tcPr>
          <w:p w14:paraId="0A74FB76" w14:textId="30C07EAC" w:rsidR="006E3518" w:rsidRPr="007012E2" w:rsidRDefault="009578A8" w:rsidP="00B575E4">
            <w:pPr>
              <w:rPr>
                <w:rFonts w:ascii="Arial" w:hAnsi="Arial" w:cs="Arial"/>
                <w:sz w:val="22"/>
                <w:szCs w:val="22"/>
              </w:rPr>
            </w:pPr>
            <w:sdt>
              <w:sdtPr>
                <w:rPr>
                  <w:rFonts w:ascii="Arial" w:hAnsi="Arial" w:cs="Arial"/>
                  <w:sz w:val="22"/>
                  <w:szCs w:val="22"/>
                </w:rPr>
                <w:id w:val="-1305313323"/>
                <w:placeholder>
                  <w:docPart w:val="2582B4D3705A42A8AF56F70DA721EF76"/>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44DFA37A" w14:textId="77777777" w:rsidR="006E3518" w:rsidRPr="007012E2" w:rsidRDefault="009578A8" w:rsidP="00B575E4">
            <w:pPr>
              <w:rPr>
                <w:rFonts w:ascii="Arial" w:hAnsi="Arial" w:cs="Arial"/>
                <w:sz w:val="22"/>
                <w:szCs w:val="22"/>
              </w:rPr>
            </w:pPr>
            <w:sdt>
              <w:sdtPr>
                <w:rPr>
                  <w:rFonts w:ascii="Arial" w:hAnsi="Arial" w:cs="Arial"/>
                  <w:sz w:val="22"/>
                  <w:szCs w:val="22"/>
                </w:rPr>
                <w:id w:val="1904405812"/>
                <w:placeholder>
                  <w:docPart w:val="55FEB002EC6141D28082E336B4195160"/>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28F5D00" w14:textId="77777777" w:rsidR="006E3518" w:rsidRPr="007012E2" w:rsidRDefault="009578A8" w:rsidP="00B575E4">
            <w:pPr>
              <w:rPr>
                <w:rFonts w:ascii="Arial" w:hAnsi="Arial" w:cs="Arial"/>
                <w:sz w:val="22"/>
                <w:szCs w:val="22"/>
              </w:rPr>
            </w:pPr>
            <w:sdt>
              <w:sdtPr>
                <w:rPr>
                  <w:rFonts w:ascii="Arial" w:hAnsi="Arial" w:cs="Arial"/>
                  <w:sz w:val="22"/>
                  <w:szCs w:val="22"/>
                </w:rPr>
                <w:id w:val="1284702233"/>
                <w:placeholder>
                  <w:docPart w:val="33B42E50B108407693C1EC63A62E3D24"/>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7012E2" w:rsidRPr="007012E2" w14:paraId="7669461C" w14:textId="77777777" w:rsidTr="006E3518">
        <w:tc>
          <w:tcPr>
            <w:tcW w:w="3173" w:type="pct"/>
          </w:tcPr>
          <w:p w14:paraId="043C142E" w14:textId="63C8540A" w:rsidR="007012E2" w:rsidRPr="007012E2" w:rsidRDefault="009578A8" w:rsidP="00344AFA">
            <w:pPr>
              <w:rPr>
                <w:rFonts w:ascii="Arial" w:hAnsi="Arial" w:cs="Arial"/>
                <w:sz w:val="22"/>
                <w:szCs w:val="22"/>
              </w:rPr>
            </w:pPr>
            <w:sdt>
              <w:sdtPr>
                <w:rPr>
                  <w:rFonts w:ascii="Arial" w:hAnsi="Arial" w:cs="Arial"/>
                  <w:sz w:val="22"/>
                  <w:szCs w:val="22"/>
                </w:rPr>
                <w:id w:val="-965269592"/>
                <w:placeholder>
                  <w:docPart w:val="45E2DC6C65F045F28DADC9230BEA0C52"/>
                </w:placeholder>
                <w:showingPlcHdr/>
                <w:text/>
              </w:sdtPr>
              <w:sdtEndPr/>
              <w:sdtContent>
                <w:r w:rsidR="007012E2"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0FDEE09C" w14:textId="5A735555" w:rsidR="007012E2" w:rsidRPr="007012E2" w:rsidRDefault="009578A8" w:rsidP="00344AFA">
            <w:pPr>
              <w:rPr>
                <w:rFonts w:ascii="Arial" w:hAnsi="Arial" w:cs="Arial"/>
                <w:sz w:val="22"/>
                <w:szCs w:val="22"/>
              </w:rPr>
            </w:pPr>
            <w:sdt>
              <w:sdtPr>
                <w:rPr>
                  <w:rFonts w:ascii="Arial" w:hAnsi="Arial" w:cs="Arial"/>
                  <w:sz w:val="22"/>
                  <w:szCs w:val="22"/>
                </w:rPr>
                <w:id w:val="-1647499953"/>
                <w:placeholder>
                  <w:docPart w:val="B9CF7F358F0F4A5B84F32AA13DAD7BDC"/>
                </w:placeholder>
                <w:showingPlcHdr/>
                <w:text/>
              </w:sdtPr>
              <w:sdtEndPr/>
              <w:sdtContent>
                <w:r w:rsidR="007012E2"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745B877A" w14:textId="159D8EA6" w:rsidR="007012E2" w:rsidRPr="007012E2" w:rsidRDefault="009578A8" w:rsidP="00344AFA">
            <w:pPr>
              <w:rPr>
                <w:rFonts w:ascii="Arial" w:hAnsi="Arial" w:cs="Arial"/>
                <w:sz w:val="22"/>
                <w:szCs w:val="22"/>
              </w:rPr>
            </w:pPr>
            <w:sdt>
              <w:sdtPr>
                <w:rPr>
                  <w:rFonts w:ascii="Arial" w:hAnsi="Arial" w:cs="Arial"/>
                  <w:sz w:val="22"/>
                  <w:szCs w:val="22"/>
                </w:rPr>
                <w:id w:val="-1733310756"/>
                <w:placeholder>
                  <w:docPart w:val="E5977E08B9BB4CC0BDA6F1E2720ED1C4"/>
                </w:placeholder>
                <w:showingPlcHdr/>
                <w:text/>
              </w:sdtPr>
              <w:sdtEndPr/>
              <w:sdtContent>
                <w:r w:rsidR="007012E2" w:rsidRPr="007012E2">
                  <w:rPr>
                    <w:rStyle w:val="PlaceholderText"/>
                    <w:rFonts w:ascii="Arial" w:hAnsi="Arial" w:cs="Arial"/>
                    <w:color w:val="0000FF"/>
                    <w:sz w:val="22"/>
                    <w:szCs w:val="22"/>
                  </w:rPr>
                  <w:t>Enter the timeline associated with this activity using the format: MM/YYYY – MM/YYYY</w:t>
                </w:r>
              </w:sdtContent>
            </w:sdt>
          </w:p>
        </w:tc>
      </w:tr>
    </w:tbl>
    <w:p w14:paraId="17F389E9" w14:textId="77777777" w:rsidR="006E3518" w:rsidRPr="000254AD" w:rsidRDefault="006E3518" w:rsidP="006E3518">
      <w:pPr>
        <w:tabs>
          <w:tab w:val="left" w:pos="360"/>
        </w:tabs>
        <w:rPr>
          <w:rFonts w:ascii="Arial" w:hAnsi="Arial" w:cs="Arial"/>
          <w:i/>
          <w:iCs/>
          <w:sz w:val="22"/>
          <w:szCs w:val="22"/>
        </w:rPr>
      </w:pPr>
      <w:r w:rsidRPr="000254AD">
        <w:rPr>
          <w:rFonts w:ascii="Arial" w:hAnsi="Arial" w:cs="Arial"/>
          <w:i/>
          <w:iCs/>
          <w:sz w:val="22"/>
          <w:szCs w:val="22"/>
        </w:rPr>
        <w:t xml:space="preserve">Insert rows if needed for additional activities. </w:t>
      </w:r>
    </w:p>
    <w:p w14:paraId="2F508045" w14:textId="77777777" w:rsidR="006E3518" w:rsidRPr="006E3518" w:rsidRDefault="006E3518" w:rsidP="006E3518">
      <w:pPr>
        <w:rPr>
          <w:rFonts w:ascii="Arial" w:hAnsi="Arial" w:cs="Arial"/>
          <w:sz w:val="22"/>
          <w:szCs w:val="22"/>
        </w:rPr>
      </w:pPr>
    </w:p>
    <w:p w14:paraId="64EF04BB" w14:textId="2725BF5A" w:rsidR="007012E2" w:rsidRPr="007012E2" w:rsidRDefault="007012E2" w:rsidP="007012E2">
      <w:pPr>
        <w:rPr>
          <w:rFonts w:ascii="Arial" w:hAnsi="Arial" w:cs="Arial"/>
          <w:sz w:val="22"/>
          <w:szCs w:val="22"/>
        </w:rPr>
      </w:pPr>
      <w:r w:rsidRPr="007012E2">
        <w:rPr>
          <w:rFonts w:ascii="Arial" w:hAnsi="Arial" w:cs="Arial"/>
          <w:b/>
          <w:sz w:val="22"/>
          <w:szCs w:val="22"/>
        </w:rPr>
        <w:t>Objective 2:</w:t>
      </w:r>
      <w:r w:rsidRPr="007012E2">
        <w:rPr>
          <w:rFonts w:ascii="Arial" w:hAnsi="Arial" w:cs="Arial"/>
          <w:sz w:val="22"/>
          <w:szCs w:val="22"/>
        </w:rPr>
        <w:t xml:space="preserve"> </w:t>
      </w:r>
      <w:sdt>
        <w:sdtPr>
          <w:id w:val="-101264590"/>
          <w:placeholder>
            <w:docPart w:val="F3D4D544F508459B91D2C804A347E19C"/>
          </w:placeholder>
          <w:showingPlcHdr/>
          <w:text/>
        </w:sdtPr>
        <w:sdtEndPr/>
        <w:sdtContent>
          <w:r w:rsidR="006E3518">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sidR="006E3518">
            <w:rPr>
              <w:rStyle w:val="PlaceholderText"/>
              <w:rFonts w:ascii="Arial" w:hAnsi="Arial" w:cs="Arial"/>
              <w:color w:val="0000FF"/>
              <w:sz w:val="22"/>
              <w:szCs w:val="22"/>
            </w:rPr>
            <w:t xml:space="preserve"> Alignment and Intent</w:t>
          </w:r>
          <w:r w:rsidR="004D590E">
            <w:rPr>
              <w:rStyle w:val="PlaceholderText"/>
              <w:rFonts w:ascii="Arial" w:hAnsi="Arial" w:cs="Arial"/>
              <w:color w:val="0000FF"/>
              <w:sz w:val="22"/>
              <w:szCs w:val="22"/>
            </w:rPr>
            <w:t>.</w:t>
          </w:r>
        </w:sdtContent>
      </w:sdt>
    </w:p>
    <w:p w14:paraId="409558CB" w14:textId="3C2A016C" w:rsidR="007012E2" w:rsidRPr="007012E2" w:rsidRDefault="007012E2" w:rsidP="007012E2">
      <w:pPr>
        <w:rPr>
          <w:rFonts w:ascii="Arial" w:hAnsi="Arial" w:cs="Arial"/>
          <w:sz w:val="22"/>
          <w:szCs w:val="22"/>
        </w:rPr>
      </w:pPr>
      <w:r w:rsidRPr="007012E2">
        <w:rPr>
          <w:rFonts w:ascii="Arial" w:hAnsi="Arial" w:cs="Arial"/>
          <w:b/>
          <w:bCs/>
          <w:sz w:val="22"/>
          <w:szCs w:val="22"/>
        </w:rPr>
        <w:t xml:space="preserve">Timeline: </w:t>
      </w:r>
      <w:r w:rsidRPr="007012E2">
        <w:rPr>
          <w:rFonts w:ascii="Arial" w:hAnsi="Arial" w:cs="Arial"/>
          <w:sz w:val="22"/>
          <w:szCs w:val="22"/>
        </w:rPr>
        <w:t xml:space="preserve">Start Date: </w:t>
      </w:r>
      <w:sdt>
        <w:sdtPr>
          <w:id w:val="329563406"/>
          <w:placeholder>
            <w:docPart w:val="C6D6F01A8F124909A9804E254031AFB9"/>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sdtContent>
      </w:sdt>
      <w:r w:rsidRPr="007012E2">
        <w:rPr>
          <w:rFonts w:ascii="Arial" w:hAnsi="Arial" w:cs="Arial"/>
          <w:sz w:val="22"/>
          <w:szCs w:val="22"/>
        </w:rPr>
        <w:t xml:space="preserve"> End Date: </w:t>
      </w:r>
      <w:sdt>
        <w:sdtPr>
          <w:id w:val="1005552181"/>
          <w:placeholder>
            <w:docPart w:val="DCC90A71E80248AAA07EBF19EAA63610"/>
          </w:placeholder>
          <w:showingPlcHdr/>
          <w:text/>
        </w:sdtPr>
        <w:sdtEndPr/>
        <w:sdtContent>
          <w:r w:rsidRPr="007012E2">
            <w:rPr>
              <w:rStyle w:val="PlaceholderText"/>
              <w:rFonts w:ascii="Arial" w:hAnsi="Arial" w:cs="Arial"/>
              <w:color w:val="0000FF"/>
              <w:sz w:val="22"/>
              <w:szCs w:val="22"/>
            </w:rPr>
            <w:t xml:space="preserve">Enter the overall </w:t>
          </w:r>
          <w:r w:rsidR="006E3518">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sdtContent>
      </w:sdt>
    </w:p>
    <w:p w14:paraId="3C7C3BF0" w14:textId="2142D681" w:rsidR="007012E2" w:rsidRPr="007012E2" w:rsidRDefault="007012E2" w:rsidP="007012E2">
      <w:pPr>
        <w:rPr>
          <w:rFonts w:ascii="Arial" w:hAnsi="Arial" w:cs="Arial"/>
          <w:sz w:val="22"/>
          <w:szCs w:val="22"/>
        </w:rPr>
      </w:pPr>
      <w:r w:rsidRPr="007012E2">
        <w:rPr>
          <w:rFonts w:ascii="Arial" w:hAnsi="Arial" w:cs="Arial"/>
          <w:b/>
          <w:sz w:val="22"/>
          <w:szCs w:val="22"/>
        </w:rPr>
        <w:t>How/Where:</w:t>
      </w:r>
      <w:r w:rsidRPr="007012E2">
        <w:rPr>
          <w:rFonts w:ascii="Arial" w:hAnsi="Arial" w:cs="Arial"/>
          <w:sz w:val="22"/>
          <w:szCs w:val="22"/>
        </w:rPr>
        <w:t xml:space="preserve"> </w:t>
      </w:r>
      <w:sdt>
        <w:sdtPr>
          <w:id w:val="-496345827"/>
          <w:placeholder>
            <w:docPart w:val="91287FEA4FE7439B8896AC74B1BEDE4E"/>
          </w:placeholder>
          <w:showingPlcHdr/>
          <w:text/>
        </w:sdtPr>
        <w:sdtEndPr/>
        <w:sdtContent>
          <w:r w:rsidRPr="007012E2">
            <w:rPr>
              <w:rStyle w:val="PlaceholderText"/>
              <w:rFonts w:ascii="Arial" w:hAnsi="Arial" w:cs="Arial"/>
              <w:color w:val="0000FF"/>
              <w:sz w:val="22"/>
              <w:szCs w:val="22"/>
            </w:rPr>
            <w:t xml:space="preserve">Describe how and where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sdtContent>
      </w:sdt>
    </w:p>
    <w:p w14:paraId="05143803" w14:textId="0B49EBA8" w:rsidR="007012E2" w:rsidRPr="007012E2" w:rsidRDefault="007012E2" w:rsidP="007012E2">
      <w:pPr>
        <w:rPr>
          <w:rFonts w:ascii="Arial" w:hAnsi="Arial" w:cs="Arial"/>
          <w:sz w:val="22"/>
          <w:szCs w:val="22"/>
        </w:rPr>
      </w:pPr>
      <w:r w:rsidRPr="007012E2">
        <w:rPr>
          <w:rFonts w:ascii="Arial" w:hAnsi="Arial" w:cs="Arial"/>
          <w:b/>
          <w:sz w:val="22"/>
          <w:szCs w:val="22"/>
        </w:rPr>
        <w:t>Resources:</w:t>
      </w:r>
      <w:r w:rsidRPr="007012E2">
        <w:rPr>
          <w:rFonts w:ascii="Arial" w:hAnsi="Arial" w:cs="Arial"/>
          <w:sz w:val="22"/>
          <w:szCs w:val="22"/>
        </w:rPr>
        <w:t xml:space="preserve"> </w:t>
      </w:r>
      <w:sdt>
        <w:sdtPr>
          <w:id w:val="-2032946041"/>
          <w:placeholder>
            <w:docPart w:val="EB0CC7644156498CB12A15CE9FED81C1"/>
          </w:placeholder>
          <w:showingPlcHdr/>
          <w:text/>
        </w:sdtPr>
        <w:sdtEndPr/>
        <w:sdtContent>
          <w:r w:rsidRPr="007012E2">
            <w:rPr>
              <w:rStyle w:val="PlaceholderText"/>
              <w:rFonts w:ascii="Arial" w:hAnsi="Arial" w:cs="Arial"/>
              <w:color w:val="0000FF"/>
              <w:sz w:val="22"/>
              <w:szCs w:val="22"/>
            </w:rPr>
            <w:t xml:space="preserve">Describe the required resources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73B58C0D" w14:textId="2BAFF6CD" w:rsidR="007012E2" w:rsidRPr="007012E2" w:rsidRDefault="007012E2" w:rsidP="007012E2">
      <w:pPr>
        <w:rPr>
          <w:rFonts w:ascii="Arial" w:hAnsi="Arial" w:cs="Arial"/>
          <w:sz w:val="22"/>
          <w:szCs w:val="22"/>
        </w:rPr>
      </w:pPr>
      <w:r w:rsidRPr="007012E2">
        <w:rPr>
          <w:rFonts w:ascii="Arial" w:hAnsi="Arial" w:cs="Arial"/>
          <w:b/>
          <w:sz w:val="22"/>
          <w:szCs w:val="22"/>
        </w:rPr>
        <w:t>Milestone(s):</w:t>
      </w:r>
      <w:r w:rsidRPr="007012E2">
        <w:rPr>
          <w:rFonts w:ascii="Arial" w:hAnsi="Arial" w:cs="Arial"/>
          <w:sz w:val="22"/>
          <w:szCs w:val="22"/>
        </w:rPr>
        <w:t xml:space="preserve"> </w:t>
      </w:r>
      <w:sdt>
        <w:sdtPr>
          <w:id w:val="-99339086"/>
          <w:placeholder>
            <w:docPart w:val="AB275EC9FEA148BCB84B3A76C4C29571"/>
          </w:placeholder>
          <w:showingPlcHdr/>
          <w:text/>
        </w:sdtPr>
        <w:sdtEndPr/>
        <w:sdtContent>
          <w:r w:rsidRPr="007012E2">
            <w:rPr>
              <w:rStyle w:val="PlaceholderText"/>
              <w:rFonts w:ascii="Arial" w:hAnsi="Arial" w:cs="Arial"/>
              <w:color w:val="0000FF"/>
              <w:sz w:val="22"/>
              <w:szCs w:val="22"/>
            </w:rPr>
            <w:t xml:space="preserve">Describe the milestones for assessing progress and success for this </w:t>
          </w:r>
          <w:r w:rsidR="006E3518">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sdtContent>
      </w:sdt>
    </w:p>
    <w:p w14:paraId="16CABB12" w14:textId="2DC983CF" w:rsidR="007012E2" w:rsidRPr="007012E2" w:rsidRDefault="007012E2" w:rsidP="007012E2">
      <w:pPr>
        <w:rPr>
          <w:rFonts w:ascii="Arial" w:hAnsi="Arial" w:cs="Arial"/>
          <w:sz w:val="22"/>
          <w:szCs w:val="22"/>
        </w:rPr>
      </w:pPr>
      <w:r w:rsidRPr="007012E2">
        <w:rPr>
          <w:rFonts w:ascii="Arial" w:hAnsi="Arial" w:cs="Arial"/>
          <w:b/>
          <w:sz w:val="22"/>
          <w:szCs w:val="22"/>
        </w:rPr>
        <w:t xml:space="preserve">Training &amp; Technical Assistance </w:t>
      </w:r>
      <w:r w:rsidR="00F41022">
        <w:rPr>
          <w:rFonts w:ascii="Arial" w:hAnsi="Arial" w:cs="Arial"/>
          <w:b/>
          <w:sz w:val="22"/>
          <w:szCs w:val="22"/>
        </w:rPr>
        <w:t>(if applicable):</w:t>
      </w:r>
      <w:r w:rsidRPr="007012E2">
        <w:rPr>
          <w:rFonts w:ascii="Arial" w:hAnsi="Arial" w:cs="Arial"/>
          <w:sz w:val="22"/>
          <w:szCs w:val="22"/>
        </w:rPr>
        <w:t xml:space="preserve"> </w:t>
      </w:r>
      <w:sdt>
        <w:sdtPr>
          <w:id w:val="-702469000"/>
          <w:placeholder>
            <w:docPart w:val="EE3049E93FCC47B18ACCD5B538E1A974"/>
          </w:placeholder>
          <w:showingPlcHdr/>
          <w:text/>
        </w:sdtPr>
        <w:sdtEndPr/>
        <w:sdtContent>
          <w:r w:rsidRPr="007012E2">
            <w:rPr>
              <w:rStyle w:val="PlaceholderText"/>
              <w:rFonts w:ascii="Arial" w:hAnsi="Arial" w:cs="Arial"/>
              <w:color w:val="0000FF"/>
              <w:sz w:val="22"/>
              <w:szCs w:val="22"/>
            </w:rPr>
            <w:t>Describe how participants will be recruited and how the project will guide program development and delivery.</w:t>
          </w:r>
        </w:sdtContent>
      </w:sdt>
    </w:p>
    <w:tbl>
      <w:tblPr>
        <w:tblStyle w:val="TableGrid"/>
        <w:tblW w:w="9360" w:type="dxa"/>
        <w:tblInd w:w="-5" w:type="dxa"/>
        <w:tblLook w:val="04A0" w:firstRow="1" w:lastRow="0" w:firstColumn="1" w:lastColumn="0" w:noHBand="0" w:noVBand="1"/>
      </w:tblPr>
      <w:tblGrid>
        <w:gridCol w:w="5940"/>
        <w:gridCol w:w="1891"/>
        <w:gridCol w:w="1529"/>
      </w:tblGrid>
      <w:tr w:rsidR="006E3518" w:rsidRPr="007012E2" w14:paraId="579E579C" w14:textId="77777777" w:rsidTr="00B575E4">
        <w:trPr>
          <w:tblHeader/>
        </w:trPr>
        <w:tc>
          <w:tcPr>
            <w:tcW w:w="3173" w:type="pct"/>
            <w:shd w:val="clear" w:color="auto" w:fill="D9D9D9" w:themeFill="background1" w:themeFillShade="D9"/>
          </w:tcPr>
          <w:p w14:paraId="03A7D801" w14:textId="2D1085C9" w:rsidR="006E3518" w:rsidRPr="007012E2" w:rsidRDefault="006E3518" w:rsidP="00B575E4">
            <w:pPr>
              <w:jc w:val="center"/>
              <w:rPr>
                <w:rFonts w:ascii="Arial" w:hAnsi="Arial" w:cs="Arial"/>
                <w:b/>
                <w:sz w:val="22"/>
                <w:szCs w:val="22"/>
              </w:rPr>
            </w:pPr>
            <w:r w:rsidRPr="007012E2">
              <w:rPr>
                <w:rFonts w:ascii="Arial" w:hAnsi="Arial" w:cs="Arial"/>
                <w:b/>
                <w:sz w:val="22"/>
                <w:szCs w:val="22"/>
              </w:rPr>
              <w:t xml:space="preserve">Objective </w:t>
            </w:r>
            <w:r>
              <w:rPr>
                <w:rFonts w:ascii="Arial" w:hAnsi="Arial" w:cs="Arial"/>
                <w:b/>
                <w:sz w:val="22"/>
                <w:szCs w:val="22"/>
              </w:rPr>
              <w:t>2</w:t>
            </w:r>
            <w:r w:rsidRPr="007012E2">
              <w:rPr>
                <w:rFonts w:ascii="Arial" w:hAnsi="Arial" w:cs="Arial"/>
                <w:b/>
                <w:sz w:val="22"/>
                <w:szCs w:val="22"/>
              </w:rPr>
              <w:t xml:space="preserve"> Activities</w:t>
            </w:r>
          </w:p>
        </w:tc>
        <w:tc>
          <w:tcPr>
            <w:tcW w:w="1010" w:type="pct"/>
            <w:shd w:val="clear" w:color="auto" w:fill="D9D9D9" w:themeFill="background1" w:themeFillShade="D9"/>
          </w:tcPr>
          <w:p w14:paraId="59165CDA" w14:textId="77777777" w:rsidR="006E3518" w:rsidRPr="007012E2" w:rsidRDefault="006E3518" w:rsidP="00B575E4">
            <w:pPr>
              <w:jc w:val="center"/>
              <w:rPr>
                <w:rFonts w:ascii="Arial" w:hAnsi="Arial" w:cs="Arial"/>
                <w:b/>
                <w:sz w:val="22"/>
                <w:szCs w:val="22"/>
              </w:rPr>
            </w:pPr>
            <w:r w:rsidRPr="007012E2">
              <w:rPr>
                <w:rFonts w:ascii="Arial" w:hAnsi="Arial" w:cs="Arial"/>
                <w:b/>
                <w:sz w:val="22"/>
                <w:szCs w:val="22"/>
              </w:rPr>
              <w:t>Performed by</w:t>
            </w:r>
          </w:p>
        </w:tc>
        <w:tc>
          <w:tcPr>
            <w:tcW w:w="817" w:type="pct"/>
            <w:shd w:val="clear" w:color="auto" w:fill="D9D9D9" w:themeFill="background1" w:themeFillShade="D9"/>
          </w:tcPr>
          <w:p w14:paraId="49F503C4" w14:textId="77777777" w:rsidR="006E3518" w:rsidRPr="007012E2" w:rsidRDefault="006E3518" w:rsidP="00B575E4">
            <w:pPr>
              <w:jc w:val="center"/>
              <w:rPr>
                <w:rFonts w:ascii="Arial" w:hAnsi="Arial" w:cs="Arial"/>
                <w:b/>
                <w:sz w:val="22"/>
                <w:szCs w:val="22"/>
              </w:rPr>
            </w:pPr>
            <w:r w:rsidRPr="007012E2">
              <w:rPr>
                <w:rFonts w:ascii="Arial" w:hAnsi="Arial" w:cs="Arial"/>
                <w:b/>
                <w:sz w:val="22"/>
                <w:szCs w:val="22"/>
              </w:rPr>
              <w:t>Timeline</w:t>
            </w:r>
          </w:p>
        </w:tc>
      </w:tr>
      <w:tr w:rsidR="006E3518" w:rsidRPr="007012E2" w14:paraId="0722CCC4" w14:textId="77777777" w:rsidTr="00B575E4">
        <w:tc>
          <w:tcPr>
            <w:tcW w:w="3173" w:type="pct"/>
          </w:tcPr>
          <w:p w14:paraId="7093DA9A" w14:textId="77777777" w:rsidR="006E3518" w:rsidRPr="007012E2" w:rsidRDefault="009578A8" w:rsidP="00B575E4">
            <w:pPr>
              <w:rPr>
                <w:rFonts w:ascii="Arial" w:hAnsi="Arial" w:cs="Arial"/>
                <w:sz w:val="22"/>
                <w:szCs w:val="22"/>
              </w:rPr>
            </w:pPr>
            <w:sdt>
              <w:sdtPr>
                <w:rPr>
                  <w:rFonts w:ascii="Arial" w:hAnsi="Arial" w:cs="Arial"/>
                  <w:sz w:val="22"/>
                  <w:szCs w:val="22"/>
                </w:rPr>
                <w:id w:val="-1233770789"/>
                <w:placeholder>
                  <w:docPart w:val="7BA24326A2C3450A928E4274B24DAAD2"/>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73364B77" w14:textId="77777777" w:rsidR="006E3518" w:rsidRPr="007012E2" w:rsidRDefault="009578A8" w:rsidP="00B575E4">
            <w:pPr>
              <w:rPr>
                <w:rFonts w:ascii="Arial" w:hAnsi="Arial" w:cs="Arial"/>
                <w:sz w:val="22"/>
                <w:szCs w:val="22"/>
              </w:rPr>
            </w:pPr>
            <w:sdt>
              <w:sdtPr>
                <w:rPr>
                  <w:rFonts w:ascii="Arial" w:hAnsi="Arial" w:cs="Arial"/>
                  <w:sz w:val="22"/>
                  <w:szCs w:val="22"/>
                </w:rPr>
                <w:id w:val="-595867547"/>
                <w:placeholder>
                  <w:docPart w:val="4B879432EABE499EBA775FF8013FDDA8"/>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04FA0873" w14:textId="77777777" w:rsidR="006E3518" w:rsidRPr="007012E2" w:rsidRDefault="009578A8" w:rsidP="00B575E4">
            <w:pPr>
              <w:rPr>
                <w:rFonts w:ascii="Arial" w:hAnsi="Arial" w:cs="Arial"/>
                <w:sz w:val="22"/>
                <w:szCs w:val="22"/>
              </w:rPr>
            </w:pPr>
            <w:sdt>
              <w:sdtPr>
                <w:rPr>
                  <w:rFonts w:ascii="Arial" w:hAnsi="Arial" w:cs="Arial"/>
                  <w:sz w:val="22"/>
                  <w:szCs w:val="22"/>
                </w:rPr>
                <w:id w:val="1066078074"/>
                <w:placeholder>
                  <w:docPart w:val="4F475AE6662E499F8D8409C3AD9E3813"/>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790B6A1A" w14:textId="77777777" w:rsidTr="00B575E4">
        <w:tc>
          <w:tcPr>
            <w:tcW w:w="3173" w:type="pct"/>
          </w:tcPr>
          <w:p w14:paraId="5D163C64" w14:textId="77777777" w:rsidR="006E3518" w:rsidRPr="007012E2" w:rsidRDefault="009578A8" w:rsidP="00B575E4">
            <w:pPr>
              <w:rPr>
                <w:rFonts w:ascii="Arial" w:hAnsi="Arial" w:cs="Arial"/>
                <w:sz w:val="22"/>
                <w:szCs w:val="22"/>
              </w:rPr>
            </w:pPr>
            <w:sdt>
              <w:sdtPr>
                <w:rPr>
                  <w:rFonts w:ascii="Arial" w:hAnsi="Arial" w:cs="Arial"/>
                  <w:sz w:val="22"/>
                  <w:szCs w:val="22"/>
                </w:rPr>
                <w:id w:val="-43370881"/>
                <w:placeholder>
                  <w:docPart w:val="EE656EFD828F489FBC73EFDA4E987E6E"/>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3917A338" w14:textId="77777777" w:rsidR="006E3518" w:rsidRPr="007012E2" w:rsidRDefault="009578A8" w:rsidP="00B575E4">
            <w:pPr>
              <w:rPr>
                <w:rFonts w:ascii="Arial" w:hAnsi="Arial" w:cs="Arial"/>
                <w:sz w:val="22"/>
                <w:szCs w:val="22"/>
              </w:rPr>
            </w:pPr>
            <w:sdt>
              <w:sdtPr>
                <w:rPr>
                  <w:rFonts w:ascii="Arial" w:hAnsi="Arial" w:cs="Arial"/>
                  <w:sz w:val="22"/>
                  <w:szCs w:val="22"/>
                </w:rPr>
                <w:id w:val="-252052659"/>
                <w:placeholder>
                  <w:docPart w:val="8F59FE1069054BF68FB619A3829D904A"/>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5ADD5B7B" w14:textId="77777777" w:rsidR="006E3518" w:rsidRPr="007012E2" w:rsidRDefault="009578A8" w:rsidP="00B575E4">
            <w:pPr>
              <w:rPr>
                <w:rFonts w:ascii="Arial" w:hAnsi="Arial" w:cs="Arial"/>
                <w:sz w:val="22"/>
                <w:szCs w:val="22"/>
              </w:rPr>
            </w:pPr>
            <w:sdt>
              <w:sdtPr>
                <w:rPr>
                  <w:rFonts w:ascii="Arial" w:hAnsi="Arial" w:cs="Arial"/>
                  <w:sz w:val="22"/>
                  <w:szCs w:val="22"/>
                </w:rPr>
                <w:id w:val="713392814"/>
                <w:placeholder>
                  <w:docPart w:val="31B8BD7AE4A846929FB8076BAF18A608"/>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r w:rsidR="006E3518" w:rsidRPr="007012E2" w14:paraId="0EEB248B" w14:textId="77777777" w:rsidTr="00B575E4">
        <w:tc>
          <w:tcPr>
            <w:tcW w:w="3173" w:type="pct"/>
          </w:tcPr>
          <w:p w14:paraId="45F26147" w14:textId="77777777" w:rsidR="006E3518" w:rsidRPr="007012E2" w:rsidRDefault="009578A8" w:rsidP="00B575E4">
            <w:pPr>
              <w:rPr>
                <w:rFonts w:ascii="Arial" w:hAnsi="Arial" w:cs="Arial"/>
                <w:sz w:val="22"/>
                <w:szCs w:val="22"/>
              </w:rPr>
            </w:pPr>
            <w:sdt>
              <w:sdtPr>
                <w:rPr>
                  <w:rFonts w:ascii="Arial" w:hAnsi="Arial" w:cs="Arial"/>
                  <w:sz w:val="22"/>
                  <w:szCs w:val="22"/>
                </w:rPr>
                <w:id w:val="-1604100218"/>
                <w:placeholder>
                  <w:docPart w:val="0B289A326436445E8193F23FA46B16A0"/>
                </w:placeholder>
                <w:showingPlcHdr/>
                <w:text/>
              </w:sdtPr>
              <w:sdtEndPr/>
              <w:sdtContent>
                <w:r w:rsidR="006E3518" w:rsidRPr="007012E2">
                  <w:rPr>
                    <w:rStyle w:val="PlaceholderText"/>
                    <w:rFonts w:ascii="Arial" w:hAnsi="Arial" w:cs="Arial"/>
                    <w:color w:val="0000FF"/>
                    <w:sz w:val="22"/>
                    <w:szCs w:val="22"/>
                  </w:rPr>
                  <w:t>Describe the activity that will help to accomplish this objective.</w:t>
                </w:r>
              </w:sdtContent>
            </w:sdt>
          </w:p>
        </w:tc>
        <w:tc>
          <w:tcPr>
            <w:tcW w:w="1010" w:type="pct"/>
          </w:tcPr>
          <w:p w14:paraId="7E8AC81E" w14:textId="77777777" w:rsidR="006E3518" w:rsidRPr="007012E2" w:rsidRDefault="009578A8" w:rsidP="00B575E4">
            <w:pPr>
              <w:rPr>
                <w:rFonts w:ascii="Arial" w:hAnsi="Arial" w:cs="Arial"/>
                <w:sz w:val="22"/>
                <w:szCs w:val="22"/>
              </w:rPr>
            </w:pPr>
            <w:sdt>
              <w:sdtPr>
                <w:rPr>
                  <w:rFonts w:ascii="Arial" w:hAnsi="Arial" w:cs="Arial"/>
                  <w:sz w:val="22"/>
                  <w:szCs w:val="22"/>
                </w:rPr>
                <w:id w:val="-470907566"/>
                <w:placeholder>
                  <w:docPart w:val="C72FA66EEAE94E6D8947DF6BF0B58A94"/>
                </w:placeholder>
                <w:showingPlcHdr/>
                <w:text/>
              </w:sdtPr>
              <w:sdtEndPr/>
              <w:sdtContent>
                <w:r w:rsidR="006E3518" w:rsidRPr="007012E2">
                  <w:rPr>
                    <w:rStyle w:val="PlaceholderText"/>
                    <w:rFonts w:ascii="Arial" w:hAnsi="Arial" w:cs="Arial"/>
                    <w:color w:val="0000FF"/>
                    <w:sz w:val="22"/>
                    <w:szCs w:val="22"/>
                  </w:rPr>
                  <w:t>Enter the Person(s) responsible (including collaborators and contractors) to accomplish this activity.</w:t>
                </w:r>
              </w:sdtContent>
            </w:sdt>
          </w:p>
        </w:tc>
        <w:tc>
          <w:tcPr>
            <w:tcW w:w="817" w:type="pct"/>
          </w:tcPr>
          <w:p w14:paraId="2D2C133F" w14:textId="77777777" w:rsidR="006E3518" w:rsidRPr="007012E2" w:rsidRDefault="009578A8" w:rsidP="00B575E4">
            <w:pPr>
              <w:rPr>
                <w:rFonts w:ascii="Arial" w:hAnsi="Arial" w:cs="Arial"/>
                <w:sz w:val="22"/>
                <w:szCs w:val="22"/>
              </w:rPr>
            </w:pPr>
            <w:sdt>
              <w:sdtPr>
                <w:rPr>
                  <w:rFonts w:ascii="Arial" w:hAnsi="Arial" w:cs="Arial"/>
                  <w:sz w:val="22"/>
                  <w:szCs w:val="22"/>
                </w:rPr>
                <w:id w:val="-453410448"/>
                <w:placeholder>
                  <w:docPart w:val="62051FD825E44A98ABC9EA4B61998CFD"/>
                </w:placeholder>
                <w:showingPlcHdr/>
                <w:text/>
              </w:sdtPr>
              <w:sdtEndPr/>
              <w:sdtContent>
                <w:r w:rsidR="006E3518" w:rsidRPr="007012E2">
                  <w:rPr>
                    <w:rStyle w:val="PlaceholderText"/>
                    <w:rFonts w:ascii="Arial" w:hAnsi="Arial" w:cs="Arial"/>
                    <w:color w:val="0000FF"/>
                    <w:sz w:val="22"/>
                    <w:szCs w:val="22"/>
                  </w:rPr>
                  <w:t>Enter the timeline associated with this activity using the format: MM/YYYY – MM/YYYY</w:t>
                </w:r>
              </w:sdtContent>
            </w:sdt>
          </w:p>
        </w:tc>
      </w:tr>
    </w:tbl>
    <w:p w14:paraId="7558DA19" w14:textId="77777777" w:rsidR="006E3518" w:rsidRPr="000254AD" w:rsidRDefault="006E3518" w:rsidP="006E3518">
      <w:pPr>
        <w:tabs>
          <w:tab w:val="left" w:pos="360"/>
        </w:tabs>
        <w:rPr>
          <w:rFonts w:ascii="Arial" w:hAnsi="Arial" w:cs="Arial"/>
          <w:i/>
          <w:iCs/>
          <w:sz w:val="22"/>
          <w:szCs w:val="22"/>
        </w:rPr>
      </w:pPr>
      <w:bookmarkStart w:id="16" w:name="_Hlk80278993"/>
      <w:r w:rsidRPr="000254AD">
        <w:rPr>
          <w:rFonts w:ascii="Arial" w:hAnsi="Arial" w:cs="Arial"/>
          <w:i/>
          <w:iCs/>
          <w:sz w:val="22"/>
          <w:szCs w:val="22"/>
        </w:rPr>
        <w:t xml:space="preserve">Insert rows if needed for additional activities. </w:t>
      </w:r>
    </w:p>
    <w:p w14:paraId="4D70385F" w14:textId="77777777" w:rsidR="006E3518" w:rsidRPr="000254AD" w:rsidRDefault="006E3518" w:rsidP="006E3518">
      <w:pPr>
        <w:tabs>
          <w:tab w:val="left" w:pos="360"/>
        </w:tabs>
        <w:rPr>
          <w:rFonts w:ascii="Arial" w:hAnsi="Arial" w:cs="Arial"/>
          <w:sz w:val="22"/>
          <w:szCs w:val="22"/>
        </w:rPr>
      </w:pPr>
    </w:p>
    <w:p w14:paraId="285BFEC3" w14:textId="6CB3EBF6" w:rsidR="006E3518" w:rsidRPr="000254AD" w:rsidRDefault="006E3518" w:rsidP="006E3518">
      <w:pPr>
        <w:tabs>
          <w:tab w:val="left" w:pos="360"/>
        </w:tabs>
        <w:rPr>
          <w:rFonts w:ascii="Arial" w:hAnsi="Arial" w:cs="Arial"/>
          <w:sz w:val="22"/>
          <w:szCs w:val="22"/>
        </w:rPr>
      </w:pPr>
      <w:r w:rsidRPr="000254AD">
        <w:rPr>
          <w:rFonts w:ascii="Arial" w:hAnsi="Arial" w:cs="Arial"/>
          <w:sz w:val="22"/>
          <w:szCs w:val="22"/>
        </w:rPr>
        <w:t>Copy tables as needed for each project objective.</w:t>
      </w:r>
    </w:p>
    <w:bookmarkEnd w:id="16"/>
    <w:p w14:paraId="60CC0281" w14:textId="238DF7FF" w:rsidR="007012E2" w:rsidRDefault="007012E2" w:rsidP="007012E2">
      <w:pPr>
        <w:tabs>
          <w:tab w:val="left" w:pos="360"/>
        </w:tabs>
        <w:rPr>
          <w:rFonts w:ascii="Arial" w:hAnsi="Arial" w:cs="Arial"/>
          <w:sz w:val="22"/>
          <w:szCs w:val="22"/>
        </w:rPr>
      </w:pPr>
    </w:p>
    <w:p w14:paraId="186FADE2" w14:textId="4A990E3F" w:rsidR="00354AE6" w:rsidRPr="00354AE6" w:rsidRDefault="00354AE6" w:rsidP="007012E2">
      <w:pPr>
        <w:tabs>
          <w:tab w:val="left" w:pos="360"/>
        </w:tabs>
        <w:rPr>
          <w:rFonts w:ascii="Arial" w:hAnsi="Arial" w:cs="Arial"/>
          <w:b/>
          <w:bCs/>
          <w:sz w:val="22"/>
          <w:szCs w:val="22"/>
        </w:rPr>
      </w:pPr>
      <w:r>
        <w:rPr>
          <w:rFonts w:ascii="Arial" w:hAnsi="Arial" w:cs="Arial"/>
          <w:b/>
          <w:bCs/>
          <w:sz w:val="22"/>
          <w:szCs w:val="22"/>
        </w:rPr>
        <w:t>Support from Other Federal or State Grant Programs</w:t>
      </w:r>
    </w:p>
    <w:p w14:paraId="046EFB6F" w14:textId="17D3F9C6" w:rsidR="00AE4F5B" w:rsidRPr="00354AE6" w:rsidRDefault="00AE4F5B" w:rsidP="00354AE6">
      <w:pPr>
        <w:rPr>
          <w:rFonts w:ascii="Arial" w:hAnsi="Arial" w:cs="Arial"/>
          <w:sz w:val="22"/>
          <w:szCs w:val="22"/>
        </w:rPr>
      </w:pPr>
      <w:r w:rsidRPr="00354AE6">
        <w:rPr>
          <w:rFonts w:ascii="Arial" w:hAnsi="Arial" w:cs="Arial"/>
          <w:sz w:val="22"/>
          <w:szCs w:val="22"/>
        </w:rPr>
        <w:t xml:space="preserve">If the proposed project has been or will be submitted to another federal </w:t>
      </w:r>
      <w:r w:rsidR="0039745E">
        <w:rPr>
          <w:rFonts w:ascii="Arial" w:hAnsi="Arial" w:cs="Arial"/>
          <w:sz w:val="22"/>
          <w:szCs w:val="22"/>
        </w:rPr>
        <w:t xml:space="preserve">or state </w:t>
      </w:r>
      <w:r w:rsidRPr="00354AE6">
        <w:rPr>
          <w:rFonts w:ascii="Arial" w:hAnsi="Arial" w:cs="Arial"/>
          <w:sz w:val="22"/>
          <w:szCs w:val="22"/>
        </w:rPr>
        <w:t>program for funding, provide the grant program name.</w:t>
      </w:r>
      <w:r w:rsidR="001C04ED" w:rsidRPr="00354AE6">
        <w:rPr>
          <w:rFonts w:ascii="Arial" w:hAnsi="Arial" w:cs="Arial"/>
          <w:sz w:val="22"/>
          <w:szCs w:val="22"/>
        </w:rPr>
        <w:t xml:space="preserve"> If </w:t>
      </w:r>
      <w:r w:rsidR="00EC6E65" w:rsidRPr="00354AE6">
        <w:rPr>
          <w:rFonts w:ascii="Arial" w:hAnsi="Arial" w:cs="Arial"/>
          <w:sz w:val="22"/>
          <w:szCs w:val="22"/>
        </w:rPr>
        <w:t xml:space="preserve">not, please state “This project has not and will not be submitted to another federal </w:t>
      </w:r>
      <w:r w:rsidR="0039745E">
        <w:rPr>
          <w:rFonts w:ascii="Arial" w:hAnsi="Arial" w:cs="Arial"/>
          <w:sz w:val="22"/>
          <w:szCs w:val="22"/>
        </w:rPr>
        <w:t xml:space="preserve">or state </w:t>
      </w:r>
      <w:r w:rsidR="00EC6E65" w:rsidRPr="00354AE6">
        <w:rPr>
          <w:rFonts w:ascii="Arial" w:hAnsi="Arial" w:cs="Arial"/>
          <w:sz w:val="22"/>
          <w:szCs w:val="22"/>
        </w:rPr>
        <w:t>program for funding</w:t>
      </w:r>
      <w:r w:rsidR="00354AE6" w:rsidRPr="00354AE6">
        <w:rPr>
          <w:rFonts w:ascii="Arial" w:hAnsi="Arial" w:cs="Arial"/>
          <w:sz w:val="22"/>
          <w:szCs w:val="22"/>
        </w:rPr>
        <w:t>.</w:t>
      </w:r>
      <w:r w:rsidR="00EC6E65" w:rsidRPr="00354AE6">
        <w:rPr>
          <w:rFonts w:ascii="Arial" w:hAnsi="Arial" w:cs="Arial"/>
          <w:sz w:val="22"/>
          <w:szCs w:val="22"/>
        </w:rPr>
        <w:t>”</w:t>
      </w:r>
    </w:p>
    <w:p w14:paraId="424510CE"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726A5526" w14:textId="77777777" w:rsidR="00354AE6" w:rsidRPr="00354AE6" w:rsidRDefault="00354AE6" w:rsidP="00354AE6">
      <w:pPr>
        <w:rPr>
          <w:rFonts w:ascii="Arial" w:hAnsi="Arial" w:cs="Arial"/>
          <w:sz w:val="22"/>
          <w:szCs w:val="22"/>
        </w:rPr>
      </w:pPr>
    </w:p>
    <w:p w14:paraId="163FEEE7" w14:textId="77777777" w:rsidR="00354AE6" w:rsidRPr="00354AE6" w:rsidRDefault="00354AE6" w:rsidP="00354AE6">
      <w:pPr>
        <w:rPr>
          <w:rFonts w:ascii="Arial" w:hAnsi="Arial" w:cs="Arial"/>
          <w:b/>
          <w:bCs/>
          <w:sz w:val="22"/>
          <w:szCs w:val="22"/>
        </w:rPr>
      </w:pPr>
      <w:r w:rsidRPr="00354AE6">
        <w:rPr>
          <w:rFonts w:ascii="Arial" w:hAnsi="Arial" w:cs="Arial"/>
          <w:b/>
          <w:bCs/>
          <w:sz w:val="22"/>
          <w:szCs w:val="22"/>
        </w:rPr>
        <w:t>How the SCMP Project Differs or Supplements the Other Grant Program’s Efforts</w:t>
      </w:r>
    </w:p>
    <w:p w14:paraId="4EE7825B" w14:textId="6FB039D9" w:rsidR="00AE4F5B" w:rsidRPr="00354AE6" w:rsidRDefault="00AE4F5B" w:rsidP="00354AE6">
      <w:pPr>
        <w:rPr>
          <w:rFonts w:ascii="Arial" w:hAnsi="Arial" w:cs="Arial"/>
          <w:sz w:val="22"/>
          <w:szCs w:val="22"/>
        </w:rPr>
      </w:pPr>
      <w:r w:rsidRPr="00354AE6">
        <w:rPr>
          <w:rFonts w:ascii="Arial" w:hAnsi="Arial" w:cs="Arial"/>
          <w:sz w:val="22"/>
          <w:szCs w:val="22"/>
        </w:rPr>
        <w:t xml:space="preserve">If the proposed project builds on work previously funded by a federal </w:t>
      </w:r>
      <w:r w:rsidR="0039745E">
        <w:rPr>
          <w:rFonts w:ascii="Arial" w:hAnsi="Arial" w:cs="Arial"/>
          <w:sz w:val="22"/>
          <w:szCs w:val="22"/>
        </w:rPr>
        <w:t xml:space="preserve">or state grant </w:t>
      </w:r>
      <w:r w:rsidRPr="00354AE6">
        <w:rPr>
          <w:rFonts w:ascii="Arial" w:hAnsi="Arial" w:cs="Arial"/>
          <w:sz w:val="22"/>
          <w:szCs w:val="22"/>
        </w:rPr>
        <w:t>program, including AMS grant programs, provide the year and grant program name and describe how the proposed project, if funded, would not duplicate work previously funded by the federal</w:t>
      </w:r>
      <w:r w:rsidR="0039745E">
        <w:rPr>
          <w:rFonts w:ascii="Arial" w:hAnsi="Arial" w:cs="Arial"/>
          <w:sz w:val="22"/>
          <w:szCs w:val="22"/>
        </w:rPr>
        <w:t xml:space="preserve"> or state</w:t>
      </w:r>
      <w:r w:rsidRPr="00354AE6">
        <w:rPr>
          <w:rFonts w:ascii="Arial" w:hAnsi="Arial" w:cs="Arial"/>
          <w:sz w:val="22"/>
          <w:szCs w:val="22"/>
        </w:rPr>
        <w:t xml:space="preserve"> government.</w:t>
      </w:r>
      <w:r w:rsidR="00EC6E65" w:rsidRPr="00354AE6">
        <w:rPr>
          <w:rFonts w:ascii="Arial" w:hAnsi="Arial" w:cs="Arial"/>
          <w:sz w:val="22"/>
          <w:szCs w:val="22"/>
        </w:rPr>
        <w:t xml:space="preserve"> If not, please state “This project does not build upon a </w:t>
      </w:r>
      <w:r w:rsidR="00B2797D" w:rsidRPr="00354AE6">
        <w:rPr>
          <w:rFonts w:ascii="Arial" w:hAnsi="Arial" w:cs="Arial"/>
          <w:sz w:val="22"/>
          <w:szCs w:val="22"/>
        </w:rPr>
        <w:t xml:space="preserve">project </w:t>
      </w:r>
      <w:r w:rsidR="00EC6E65" w:rsidRPr="00354AE6">
        <w:rPr>
          <w:rFonts w:ascii="Arial" w:hAnsi="Arial" w:cs="Arial"/>
          <w:sz w:val="22"/>
          <w:szCs w:val="22"/>
        </w:rPr>
        <w:t xml:space="preserve">previously funded </w:t>
      </w:r>
      <w:r w:rsidR="00B2797D" w:rsidRPr="00354AE6">
        <w:rPr>
          <w:rFonts w:ascii="Arial" w:hAnsi="Arial" w:cs="Arial"/>
          <w:sz w:val="22"/>
          <w:szCs w:val="22"/>
        </w:rPr>
        <w:t xml:space="preserve">by a federal </w:t>
      </w:r>
      <w:r w:rsidR="0039745E">
        <w:rPr>
          <w:rFonts w:ascii="Arial" w:hAnsi="Arial" w:cs="Arial"/>
          <w:sz w:val="22"/>
          <w:szCs w:val="22"/>
        </w:rPr>
        <w:t xml:space="preserve">or state </w:t>
      </w:r>
      <w:r w:rsidR="00B2797D" w:rsidRPr="00354AE6">
        <w:rPr>
          <w:rFonts w:ascii="Arial" w:hAnsi="Arial" w:cs="Arial"/>
          <w:sz w:val="22"/>
          <w:szCs w:val="22"/>
        </w:rPr>
        <w:t>program</w:t>
      </w:r>
      <w:r w:rsidR="008D436D" w:rsidRPr="00354AE6">
        <w:rPr>
          <w:rFonts w:ascii="Arial" w:hAnsi="Arial" w:cs="Arial"/>
          <w:sz w:val="22"/>
          <w:szCs w:val="22"/>
        </w:rPr>
        <w:t>.</w:t>
      </w:r>
      <w:r w:rsidR="00EC6E65" w:rsidRPr="00354AE6">
        <w:rPr>
          <w:rFonts w:ascii="Arial" w:hAnsi="Arial" w:cs="Arial"/>
          <w:sz w:val="22"/>
          <w:szCs w:val="22"/>
        </w:rPr>
        <w:t>”</w:t>
      </w:r>
    </w:p>
    <w:p w14:paraId="6EA294D0" w14:textId="77777777" w:rsidR="00354AE6" w:rsidRDefault="00354AE6" w:rsidP="00354AE6">
      <w:pPr>
        <w:rPr>
          <w:rFonts w:ascii="Arial" w:hAnsi="Arial" w:cs="Arial"/>
          <w:color w:val="0000FF"/>
          <w:sz w:val="22"/>
          <w:szCs w:val="22"/>
        </w:rPr>
      </w:pPr>
      <w:r>
        <w:rPr>
          <w:rFonts w:ascii="Arial" w:hAnsi="Arial" w:cs="Arial"/>
          <w:color w:val="0000FF"/>
          <w:sz w:val="22"/>
          <w:szCs w:val="22"/>
        </w:rPr>
        <w:lastRenderedPageBreak/>
        <w:t xml:space="preserve">Response: Enter text here. </w:t>
      </w:r>
    </w:p>
    <w:p w14:paraId="1298E7FD" w14:textId="2256FB5E" w:rsidR="00AE4F5B" w:rsidRPr="007012E2" w:rsidRDefault="00AE4F5B" w:rsidP="00AE4F5B">
      <w:pPr>
        <w:tabs>
          <w:tab w:val="left" w:pos="360"/>
        </w:tabs>
        <w:rPr>
          <w:rFonts w:ascii="Arial" w:hAnsi="Arial" w:cs="Arial"/>
          <w:sz w:val="22"/>
          <w:szCs w:val="22"/>
        </w:rPr>
      </w:pPr>
    </w:p>
    <w:p w14:paraId="7DF6007D" w14:textId="29F89A95" w:rsidR="00AE4F5B" w:rsidRDefault="00781C2A" w:rsidP="004D590E">
      <w:pPr>
        <w:pStyle w:val="ListParagraph"/>
        <w:ind w:left="0"/>
        <w:rPr>
          <w:rFonts w:ascii="Arial" w:hAnsi="Arial" w:cs="Arial"/>
          <w:b/>
          <w:sz w:val="22"/>
          <w:szCs w:val="22"/>
        </w:rPr>
      </w:pPr>
      <w:r>
        <w:rPr>
          <w:rFonts w:ascii="Arial" w:hAnsi="Arial" w:cs="Arial"/>
          <w:b/>
          <w:sz w:val="22"/>
          <w:szCs w:val="22"/>
        </w:rPr>
        <w:t>ACHIEVABILITY</w:t>
      </w:r>
    </w:p>
    <w:p w14:paraId="414F02E5" w14:textId="489D2D15" w:rsidR="00781C2A" w:rsidRPr="007012E2" w:rsidRDefault="00781C2A" w:rsidP="00781C2A">
      <w:pPr>
        <w:pStyle w:val="ListParagraph"/>
        <w:ind w:left="0"/>
        <w:rPr>
          <w:rFonts w:ascii="Arial" w:hAnsi="Arial" w:cs="Arial"/>
          <w:b/>
          <w:sz w:val="22"/>
          <w:szCs w:val="22"/>
        </w:rPr>
      </w:pPr>
      <w:r>
        <w:rPr>
          <w:rFonts w:ascii="Arial" w:hAnsi="Arial" w:cs="Arial"/>
          <w:b/>
          <w:sz w:val="22"/>
          <w:szCs w:val="22"/>
        </w:rPr>
        <w:t>Expected Measurable Outcomes</w:t>
      </w:r>
    </w:p>
    <w:p w14:paraId="4C603F30" w14:textId="28B475F8" w:rsidR="00E56047" w:rsidRPr="00E56047" w:rsidRDefault="00E56047" w:rsidP="008D436D">
      <w:pPr>
        <w:rPr>
          <w:rFonts w:ascii="Arial" w:hAnsi="Arial" w:cs="Arial"/>
          <w:sz w:val="22"/>
          <w:szCs w:val="22"/>
        </w:rPr>
      </w:pPr>
      <w:r w:rsidRPr="00E56047">
        <w:rPr>
          <w:rFonts w:ascii="Arial" w:hAnsi="Arial" w:cs="Arial"/>
          <w:sz w:val="22"/>
          <w:szCs w:val="22"/>
        </w:rPr>
        <w:t xml:space="preserve">Please refer to Form 1.7.2. Outcome Measures. Applicants must select at least one Outcome and one Indicator (sub-indicator, if applicable). Copy and </w:t>
      </w:r>
      <w:r w:rsidR="0039745E" w:rsidRPr="00E56047">
        <w:rPr>
          <w:rFonts w:ascii="Arial" w:hAnsi="Arial" w:cs="Arial"/>
          <w:sz w:val="22"/>
          <w:szCs w:val="22"/>
        </w:rPr>
        <w:t>paste</w:t>
      </w:r>
      <w:r w:rsidRPr="00E56047">
        <w:rPr>
          <w:rFonts w:ascii="Arial" w:hAnsi="Arial" w:cs="Arial"/>
          <w:sz w:val="22"/>
          <w:szCs w:val="22"/>
        </w:rPr>
        <w:t xml:space="preserve"> the selected Outcome(s) and Indicator(s) here</w:t>
      </w:r>
      <w:r w:rsidR="004F18C9">
        <w:rPr>
          <w:rFonts w:ascii="Arial" w:hAnsi="Arial" w:cs="Arial"/>
          <w:sz w:val="22"/>
          <w:szCs w:val="22"/>
        </w:rPr>
        <w:t>, along with the description of how the numbers were derived, how they will be measured, etc</w:t>
      </w:r>
      <w:r w:rsidRPr="00E56047">
        <w:rPr>
          <w:rFonts w:ascii="Arial" w:hAnsi="Arial" w:cs="Arial"/>
          <w:sz w:val="22"/>
          <w:szCs w:val="22"/>
        </w:rPr>
        <w:t xml:space="preserve">. </w:t>
      </w:r>
    </w:p>
    <w:p w14:paraId="035E11AB" w14:textId="4CE60913" w:rsidR="007434D0" w:rsidRDefault="007434D0" w:rsidP="007434D0">
      <w:pPr>
        <w:rPr>
          <w:rFonts w:ascii="Arial" w:hAnsi="Arial" w:cs="Arial"/>
          <w:color w:val="0000FF"/>
          <w:sz w:val="22"/>
          <w:szCs w:val="22"/>
        </w:rPr>
      </w:pPr>
      <w:r>
        <w:rPr>
          <w:rFonts w:ascii="Arial" w:hAnsi="Arial" w:cs="Arial"/>
          <w:color w:val="0000FF"/>
          <w:sz w:val="22"/>
          <w:szCs w:val="22"/>
        </w:rPr>
        <w:t xml:space="preserve">Response: Copy selected Outcome Measure table(s) here. </w:t>
      </w:r>
    </w:p>
    <w:p w14:paraId="740CF4D4" w14:textId="4CB3D1A5" w:rsidR="00E56047" w:rsidRPr="0039745E" w:rsidRDefault="00E56047" w:rsidP="008D436D">
      <w:pPr>
        <w:rPr>
          <w:rFonts w:ascii="Arial" w:hAnsi="Arial" w:cs="Arial"/>
          <w:sz w:val="22"/>
          <w:szCs w:val="22"/>
        </w:rPr>
      </w:pPr>
    </w:p>
    <w:p w14:paraId="785B2514" w14:textId="5246E6B6" w:rsidR="004F18C9" w:rsidRPr="007012E2" w:rsidRDefault="004F18C9" w:rsidP="004F18C9">
      <w:pPr>
        <w:pStyle w:val="ListParagraph"/>
        <w:ind w:left="0"/>
        <w:rPr>
          <w:rFonts w:ascii="Arial" w:hAnsi="Arial" w:cs="Arial"/>
          <w:b/>
          <w:sz w:val="22"/>
          <w:szCs w:val="22"/>
        </w:rPr>
      </w:pPr>
      <w:r>
        <w:rPr>
          <w:rFonts w:ascii="Arial" w:hAnsi="Arial" w:cs="Arial"/>
          <w:b/>
          <w:sz w:val="22"/>
          <w:szCs w:val="22"/>
        </w:rPr>
        <w:t>Project Dissemination</w:t>
      </w:r>
    </w:p>
    <w:p w14:paraId="34F439FB" w14:textId="77777777" w:rsidR="004F18C9" w:rsidRPr="004F18C9" w:rsidRDefault="004F18C9" w:rsidP="004F18C9">
      <w:pPr>
        <w:rPr>
          <w:rFonts w:ascii="Arial" w:hAnsi="Arial" w:cs="Arial"/>
          <w:b/>
          <w:sz w:val="22"/>
          <w:szCs w:val="22"/>
        </w:rPr>
      </w:pPr>
      <w:r w:rsidRPr="004F18C9">
        <w:rPr>
          <w:rFonts w:ascii="Arial" w:hAnsi="Arial" w:cs="Arial"/>
          <w:sz w:val="22"/>
          <w:szCs w:val="22"/>
        </w:rPr>
        <w:t>Provide a clear description of the plan to disseminate the project results (positive and negative) to similar organizations, stakeholders, and others that may be interested in the project results or in implementing a similar project.</w:t>
      </w:r>
    </w:p>
    <w:p w14:paraId="786FE654" w14:textId="04F462C5" w:rsidR="004F18C9" w:rsidRDefault="004F18C9" w:rsidP="004F18C9">
      <w:pPr>
        <w:rPr>
          <w:rFonts w:ascii="Arial" w:hAnsi="Arial" w:cs="Arial"/>
          <w:color w:val="0000FF"/>
          <w:sz w:val="22"/>
          <w:szCs w:val="22"/>
        </w:rPr>
      </w:pPr>
      <w:r>
        <w:rPr>
          <w:rFonts w:ascii="Arial" w:hAnsi="Arial" w:cs="Arial"/>
          <w:color w:val="0000FF"/>
          <w:sz w:val="22"/>
          <w:szCs w:val="22"/>
        </w:rPr>
        <w:t xml:space="preserve">Response: Enter text here. </w:t>
      </w:r>
    </w:p>
    <w:p w14:paraId="2E7DCD93" w14:textId="2B44481C" w:rsidR="00680B19" w:rsidRPr="0039745E" w:rsidRDefault="00680B19" w:rsidP="004F18C9">
      <w:pPr>
        <w:rPr>
          <w:rFonts w:ascii="Arial" w:hAnsi="Arial" w:cs="Arial"/>
          <w:sz w:val="22"/>
          <w:szCs w:val="22"/>
        </w:rPr>
      </w:pPr>
    </w:p>
    <w:p w14:paraId="758F2D7D" w14:textId="619D6AD7" w:rsidR="00680B19" w:rsidRDefault="00680B19" w:rsidP="004F18C9">
      <w:pPr>
        <w:rPr>
          <w:rFonts w:ascii="Arial" w:hAnsi="Arial" w:cs="Arial"/>
          <w:b/>
          <w:bCs/>
          <w:sz w:val="22"/>
          <w:szCs w:val="22"/>
        </w:rPr>
      </w:pPr>
      <w:r w:rsidRPr="00680B19">
        <w:rPr>
          <w:rFonts w:ascii="Arial" w:hAnsi="Arial" w:cs="Arial"/>
          <w:b/>
          <w:bCs/>
          <w:sz w:val="22"/>
          <w:szCs w:val="22"/>
        </w:rPr>
        <w:t>Risk Management Plan</w:t>
      </w:r>
    </w:p>
    <w:p w14:paraId="6F18B1EA" w14:textId="4EED7C0F" w:rsidR="00680B19" w:rsidRPr="00680B19" w:rsidRDefault="00680B19" w:rsidP="004F18C9">
      <w:pPr>
        <w:rPr>
          <w:rFonts w:ascii="Arial" w:hAnsi="Arial" w:cs="Arial"/>
          <w:sz w:val="22"/>
          <w:szCs w:val="22"/>
        </w:rPr>
      </w:pPr>
      <w:r>
        <w:rPr>
          <w:rFonts w:ascii="Arial" w:hAnsi="Arial" w:cs="Arial"/>
          <w:sz w:val="22"/>
          <w:szCs w:val="22"/>
        </w:rPr>
        <w:t xml:space="preserve">Provide a detailed and clear risk management plan. </w:t>
      </w:r>
    </w:p>
    <w:p w14:paraId="2162B091" w14:textId="77777777" w:rsidR="00F41022" w:rsidRDefault="00F41022" w:rsidP="00F41022">
      <w:pPr>
        <w:rPr>
          <w:rFonts w:ascii="Arial" w:hAnsi="Arial" w:cs="Arial"/>
          <w:color w:val="0000FF"/>
          <w:sz w:val="22"/>
          <w:szCs w:val="22"/>
        </w:rPr>
      </w:pPr>
      <w:r>
        <w:rPr>
          <w:rFonts w:ascii="Arial" w:hAnsi="Arial" w:cs="Arial"/>
          <w:color w:val="0000FF"/>
          <w:sz w:val="22"/>
          <w:szCs w:val="22"/>
        </w:rPr>
        <w:t xml:space="preserve">Response: Enter text here. </w:t>
      </w:r>
    </w:p>
    <w:p w14:paraId="297E965D" w14:textId="77777777" w:rsidR="004F18C9" w:rsidRPr="0039745E" w:rsidRDefault="004F18C9" w:rsidP="008D436D">
      <w:pPr>
        <w:rPr>
          <w:rFonts w:ascii="Arial" w:hAnsi="Arial" w:cs="Arial"/>
          <w:sz w:val="22"/>
          <w:szCs w:val="22"/>
        </w:rPr>
      </w:pPr>
    </w:p>
    <w:p w14:paraId="07616EFE" w14:textId="2399AC8A" w:rsidR="00ED18B6" w:rsidRPr="007012E2" w:rsidRDefault="00354AE6" w:rsidP="004D590E">
      <w:pPr>
        <w:pStyle w:val="ListParagraph"/>
        <w:ind w:left="0"/>
        <w:rPr>
          <w:rFonts w:ascii="Arial" w:hAnsi="Arial" w:cs="Arial"/>
          <w:b/>
          <w:sz w:val="22"/>
          <w:szCs w:val="22"/>
        </w:rPr>
      </w:pPr>
      <w:r>
        <w:rPr>
          <w:rFonts w:ascii="Arial" w:hAnsi="Arial" w:cs="Arial"/>
          <w:b/>
          <w:sz w:val="22"/>
          <w:szCs w:val="22"/>
        </w:rPr>
        <w:t>EXPERTISE AND PARTNERS</w:t>
      </w:r>
    </w:p>
    <w:p w14:paraId="26FAF396" w14:textId="4824827D" w:rsidR="00354AE6" w:rsidRPr="00354AE6" w:rsidRDefault="00354AE6" w:rsidP="00354AE6">
      <w:pPr>
        <w:rPr>
          <w:rFonts w:ascii="Arial" w:hAnsi="Arial" w:cs="Arial"/>
          <w:b/>
          <w:bCs/>
          <w:sz w:val="22"/>
          <w:szCs w:val="22"/>
        </w:rPr>
      </w:pPr>
      <w:r w:rsidRPr="00354AE6">
        <w:rPr>
          <w:rFonts w:ascii="Arial" w:hAnsi="Arial" w:cs="Arial"/>
          <w:b/>
          <w:bCs/>
          <w:sz w:val="22"/>
          <w:szCs w:val="22"/>
        </w:rPr>
        <w:t>Key Personnel</w:t>
      </w:r>
    </w:p>
    <w:p w14:paraId="737613AF" w14:textId="72C6F89D" w:rsidR="00ED18B6" w:rsidRPr="00354AE6" w:rsidRDefault="00ED18B6" w:rsidP="00354AE6">
      <w:pPr>
        <w:rPr>
          <w:rFonts w:ascii="Arial" w:hAnsi="Arial" w:cs="Arial"/>
          <w:sz w:val="22"/>
          <w:szCs w:val="22"/>
        </w:rPr>
      </w:pPr>
      <w:r w:rsidRPr="00354AE6">
        <w:rPr>
          <w:rFonts w:ascii="Arial" w:hAnsi="Arial" w:cs="Arial"/>
          <w:sz w:val="22"/>
          <w:szCs w:val="22"/>
        </w:rPr>
        <w:t xml:space="preserve">List key staff, including personnel and external project partners and collaborators that comprise the Project Team, their roles, and their relevant experience and past successes in developing and operating projects similar to this project. </w:t>
      </w:r>
      <w:r w:rsidR="00BE4A22" w:rsidRPr="00354AE6">
        <w:rPr>
          <w:rFonts w:ascii="Arial" w:hAnsi="Arial" w:cs="Arial"/>
          <w:sz w:val="22"/>
          <w:szCs w:val="22"/>
        </w:rPr>
        <w:t>Ensure that you have included Letters of Commitment from Multi-State partner and collaborator organizations to support the information. Disclose of any potential concerns of conflicts of interest. For example, if you recruit your spouse, relatives, and/or business partner, provide solid evidence and clear explanation of your decisions, including a detailed monitoring and risk management plan.</w:t>
      </w:r>
    </w:p>
    <w:p w14:paraId="7892A02F"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563CA69E" w14:textId="6FD0DC21" w:rsidR="00354AE6" w:rsidRPr="00354AE6" w:rsidRDefault="00354AE6" w:rsidP="00354AE6">
      <w:pPr>
        <w:rPr>
          <w:rFonts w:ascii="Arial" w:hAnsi="Arial" w:cs="Arial"/>
          <w:sz w:val="22"/>
          <w:szCs w:val="22"/>
        </w:rPr>
      </w:pPr>
    </w:p>
    <w:p w14:paraId="3618D65A" w14:textId="11390341" w:rsidR="00354AE6" w:rsidRPr="00354AE6" w:rsidRDefault="00354AE6" w:rsidP="00354AE6">
      <w:pPr>
        <w:rPr>
          <w:rFonts w:ascii="Arial" w:hAnsi="Arial" w:cs="Arial"/>
          <w:b/>
          <w:bCs/>
          <w:sz w:val="22"/>
          <w:szCs w:val="22"/>
        </w:rPr>
      </w:pPr>
      <w:r>
        <w:rPr>
          <w:rFonts w:ascii="Arial" w:hAnsi="Arial" w:cs="Arial"/>
          <w:b/>
          <w:bCs/>
          <w:sz w:val="22"/>
          <w:szCs w:val="22"/>
        </w:rPr>
        <w:t>Management Plan, Data Sharing, and Public Access</w:t>
      </w:r>
    </w:p>
    <w:p w14:paraId="325C875B" w14:textId="533E9055" w:rsidR="00ED18B6" w:rsidRDefault="00ED18B6" w:rsidP="00354AE6">
      <w:pPr>
        <w:rPr>
          <w:rFonts w:ascii="Arial" w:hAnsi="Arial" w:cs="Arial"/>
          <w:sz w:val="22"/>
          <w:szCs w:val="22"/>
        </w:rPr>
      </w:pPr>
      <w:r w:rsidRPr="00354AE6">
        <w:rPr>
          <w:rFonts w:ascii="Arial" w:hAnsi="Arial" w:cs="Arial"/>
          <w:sz w:val="22"/>
          <w:szCs w:val="22"/>
        </w:rPr>
        <w:t>Describe your management plan for coordinating, communicating, and sharing data and reports among members of the Project Team and stakeholder groups, both internally to personnel and externally to partners and collaborators.</w:t>
      </w:r>
    </w:p>
    <w:p w14:paraId="7A77525A" w14:textId="77777777" w:rsidR="00354AE6" w:rsidRDefault="00354AE6" w:rsidP="00354AE6">
      <w:pPr>
        <w:rPr>
          <w:rFonts w:ascii="Arial" w:hAnsi="Arial" w:cs="Arial"/>
          <w:color w:val="0000FF"/>
          <w:sz w:val="22"/>
          <w:szCs w:val="22"/>
        </w:rPr>
      </w:pPr>
      <w:r>
        <w:rPr>
          <w:rFonts w:ascii="Arial" w:hAnsi="Arial" w:cs="Arial"/>
          <w:color w:val="0000FF"/>
          <w:sz w:val="22"/>
          <w:szCs w:val="22"/>
        </w:rPr>
        <w:t xml:space="preserve">Response: Enter text here. </w:t>
      </w:r>
    </w:p>
    <w:p w14:paraId="2233DDCE" w14:textId="4CC39615" w:rsidR="00354AE6" w:rsidRDefault="00354AE6" w:rsidP="00354AE6">
      <w:pPr>
        <w:rPr>
          <w:rFonts w:ascii="Arial" w:hAnsi="Arial" w:cs="Arial"/>
          <w:sz w:val="22"/>
          <w:szCs w:val="22"/>
        </w:rPr>
      </w:pPr>
    </w:p>
    <w:p w14:paraId="639327B9" w14:textId="4485575A" w:rsidR="00354AE6" w:rsidRPr="00354AE6" w:rsidRDefault="00354AE6" w:rsidP="00354AE6">
      <w:pPr>
        <w:rPr>
          <w:rFonts w:ascii="Arial" w:hAnsi="Arial" w:cs="Arial"/>
          <w:b/>
          <w:bCs/>
          <w:sz w:val="22"/>
          <w:szCs w:val="22"/>
        </w:rPr>
      </w:pPr>
      <w:r>
        <w:rPr>
          <w:rFonts w:ascii="Arial" w:hAnsi="Arial" w:cs="Arial"/>
          <w:b/>
          <w:bCs/>
          <w:sz w:val="22"/>
          <w:szCs w:val="22"/>
        </w:rPr>
        <w:t>Project Sustainability</w:t>
      </w:r>
    </w:p>
    <w:p w14:paraId="0F071677" w14:textId="4C911626" w:rsidR="00ED18B6" w:rsidRPr="00354AE6" w:rsidRDefault="00ED18B6" w:rsidP="00354AE6">
      <w:pPr>
        <w:rPr>
          <w:rFonts w:ascii="Arial" w:hAnsi="Arial" w:cs="Arial"/>
          <w:sz w:val="22"/>
          <w:szCs w:val="22"/>
        </w:rPr>
      </w:pPr>
      <w:r w:rsidRPr="00354AE6">
        <w:rPr>
          <w:rFonts w:ascii="Arial" w:hAnsi="Arial" w:cs="Arial"/>
          <w:sz w:val="22"/>
          <w:szCs w:val="22"/>
        </w:rPr>
        <w:t>Describe how the project, and its partnerships and collaborations, will be sustained beyond the project’s period of performance (without grant funds)</w:t>
      </w:r>
      <w:r w:rsidR="00BE4A22" w:rsidRPr="00354AE6">
        <w:rPr>
          <w:rFonts w:ascii="Arial" w:hAnsi="Arial" w:cs="Arial"/>
          <w:sz w:val="22"/>
          <w:szCs w:val="22"/>
        </w:rPr>
        <w:t>.</w:t>
      </w:r>
    </w:p>
    <w:p w14:paraId="31FC139B" w14:textId="542AD4DE" w:rsidR="00AE371D" w:rsidRPr="000254AD" w:rsidRDefault="00354AE6" w:rsidP="00354AE6">
      <w:pPr>
        <w:rPr>
          <w:rFonts w:ascii="Arial" w:hAnsi="Arial" w:cs="Arial"/>
          <w:sz w:val="22"/>
          <w:szCs w:val="22"/>
        </w:rPr>
      </w:pPr>
      <w:r>
        <w:rPr>
          <w:rFonts w:ascii="Arial" w:hAnsi="Arial" w:cs="Arial"/>
          <w:color w:val="0000FF"/>
          <w:sz w:val="22"/>
          <w:szCs w:val="22"/>
        </w:rPr>
        <w:t xml:space="preserve">Response: Enter text here. </w:t>
      </w:r>
    </w:p>
    <w:sectPr w:rsidR="00AE371D" w:rsidRPr="000254AD" w:rsidSect="00274510">
      <w:head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 C Upadhaya, Sudha" w:date="2021-10-04T15:27:00Z" w:initials="GCUS">
    <w:p w14:paraId="57120613" w14:textId="0F156038" w:rsidR="00B021E0" w:rsidRDefault="00B021E0">
      <w:pPr>
        <w:pStyle w:val="CommentText"/>
      </w:pPr>
      <w:r>
        <w:rPr>
          <w:rStyle w:val="CommentReference"/>
        </w:rPr>
        <w:annotationRef/>
      </w:r>
      <w:r>
        <w:t>Max 250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1206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20613" w16cid:durableId="25059B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DEEB1" w14:textId="77777777" w:rsidR="009578A8" w:rsidRDefault="009578A8" w:rsidP="001F64DA">
      <w:r>
        <w:separator/>
      </w:r>
    </w:p>
  </w:endnote>
  <w:endnote w:type="continuationSeparator" w:id="0">
    <w:p w14:paraId="41CE1E22" w14:textId="77777777" w:rsidR="009578A8" w:rsidRDefault="009578A8" w:rsidP="001F6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9DB6" w14:textId="77777777" w:rsidR="009578A8" w:rsidRDefault="009578A8" w:rsidP="001F64DA">
      <w:r>
        <w:separator/>
      </w:r>
    </w:p>
  </w:footnote>
  <w:footnote w:type="continuationSeparator" w:id="0">
    <w:p w14:paraId="0E7BBA95" w14:textId="77777777" w:rsidR="009578A8" w:rsidRDefault="009578A8" w:rsidP="001F6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C0DDF" w14:textId="77777777" w:rsidR="00274510" w:rsidRPr="00CB19C6" w:rsidRDefault="00274510" w:rsidP="00274510">
    <w:pPr>
      <w:pStyle w:val="Header"/>
      <w:tabs>
        <w:tab w:val="left" w:pos="3002"/>
      </w:tabs>
      <w:rPr>
        <w:rFonts w:ascii="Arial" w:hAnsi="Arial" w:cs="Arial"/>
        <w:b/>
        <w:sz w:val="22"/>
        <w:szCs w:val="22"/>
      </w:rPr>
    </w:pPr>
    <w:r w:rsidRPr="00CB19C6">
      <w:rPr>
        <w:rFonts w:ascii="Arial" w:hAnsi="Arial" w:cs="Arial"/>
        <w:b/>
        <w:sz w:val="22"/>
        <w:szCs w:val="22"/>
      </w:rPr>
      <w:t>Specialty Crop Multi-State Program – Project Narrative</w:t>
    </w:r>
  </w:p>
  <w:p w14:paraId="39E9891C" w14:textId="77777777" w:rsidR="00274510" w:rsidRDefault="00274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839" w:hanging="361"/>
      </w:pPr>
      <w:rPr>
        <w:rFonts w:ascii="Symbol" w:hAnsi="Symbol" w:cs="Symbol"/>
        <w:b w:val="0"/>
        <w:bCs w:val="0"/>
        <w:color w:val="365F91"/>
        <w:sz w:val="22"/>
        <w:szCs w:val="22"/>
      </w:rPr>
    </w:lvl>
    <w:lvl w:ilvl="1">
      <w:numFmt w:val="bullet"/>
      <w:lvlText w:val="•"/>
      <w:lvlJc w:val="left"/>
      <w:pPr>
        <w:ind w:left="1639" w:hanging="361"/>
      </w:pPr>
    </w:lvl>
    <w:lvl w:ilvl="2">
      <w:numFmt w:val="bullet"/>
      <w:lvlText w:val="•"/>
      <w:lvlJc w:val="left"/>
      <w:pPr>
        <w:ind w:left="2439" w:hanging="361"/>
      </w:pPr>
    </w:lvl>
    <w:lvl w:ilvl="3">
      <w:numFmt w:val="bullet"/>
      <w:lvlText w:val="•"/>
      <w:lvlJc w:val="left"/>
      <w:pPr>
        <w:ind w:left="3239" w:hanging="361"/>
      </w:pPr>
    </w:lvl>
    <w:lvl w:ilvl="4">
      <w:numFmt w:val="bullet"/>
      <w:lvlText w:val="•"/>
      <w:lvlJc w:val="left"/>
      <w:pPr>
        <w:ind w:left="4039" w:hanging="361"/>
      </w:pPr>
    </w:lvl>
    <w:lvl w:ilvl="5">
      <w:numFmt w:val="bullet"/>
      <w:lvlText w:val="•"/>
      <w:lvlJc w:val="left"/>
      <w:pPr>
        <w:ind w:left="4839" w:hanging="361"/>
      </w:pPr>
    </w:lvl>
    <w:lvl w:ilvl="6">
      <w:numFmt w:val="bullet"/>
      <w:lvlText w:val="•"/>
      <w:lvlJc w:val="left"/>
      <w:pPr>
        <w:ind w:left="5639" w:hanging="361"/>
      </w:pPr>
    </w:lvl>
    <w:lvl w:ilvl="7">
      <w:numFmt w:val="bullet"/>
      <w:lvlText w:val="•"/>
      <w:lvlJc w:val="left"/>
      <w:pPr>
        <w:ind w:left="6439" w:hanging="361"/>
      </w:pPr>
    </w:lvl>
    <w:lvl w:ilvl="8">
      <w:numFmt w:val="bullet"/>
      <w:lvlText w:val="•"/>
      <w:lvlJc w:val="left"/>
      <w:pPr>
        <w:ind w:left="7239" w:hanging="361"/>
      </w:pPr>
    </w:lvl>
  </w:abstractNum>
  <w:abstractNum w:abstractNumId="1" w15:restartNumberingAfterBreak="0">
    <w:nsid w:val="010A1706"/>
    <w:multiLevelType w:val="hybridMultilevel"/>
    <w:tmpl w:val="BE3A6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F4704"/>
    <w:multiLevelType w:val="multilevel"/>
    <w:tmpl w:val="6DC2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6751"/>
    <w:multiLevelType w:val="hybridMultilevel"/>
    <w:tmpl w:val="3FAACE84"/>
    <w:lvl w:ilvl="0" w:tplc="04090019">
      <w:start w:val="2"/>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2067A3"/>
    <w:multiLevelType w:val="hybridMultilevel"/>
    <w:tmpl w:val="7FD21E3E"/>
    <w:lvl w:ilvl="0" w:tplc="835E3256">
      <w:start w:val="2"/>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9161A"/>
    <w:multiLevelType w:val="hybridMultilevel"/>
    <w:tmpl w:val="508A18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5332C5"/>
    <w:multiLevelType w:val="hybridMultilevel"/>
    <w:tmpl w:val="D764B22E"/>
    <w:lvl w:ilvl="0" w:tplc="F5C8B4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3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91E82"/>
    <w:multiLevelType w:val="hybridMultilevel"/>
    <w:tmpl w:val="7CDC6CA8"/>
    <w:lvl w:ilvl="0" w:tplc="DE5CF360">
      <w:start w:val="1"/>
      <w:numFmt w:val="bullet"/>
      <w:lvlText w:val=""/>
      <w:lvlJc w:val="left"/>
      <w:pPr>
        <w:ind w:left="720" w:hanging="360"/>
      </w:pPr>
      <w:rPr>
        <w:rFonts w:ascii="Symbol" w:hAnsi="Symbol" w:hint="default"/>
        <w:color w:val="2E74B5"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064DAF"/>
    <w:multiLevelType w:val="hybridMultilevel"/>
    <w:tmpl w:val="79E600B0"/>
    <w:lvl w:ilvl="0" w:tplc="D818B3EC">
      <w:start w:val="1"/>
      <w:numFmt w:val="lowerLetter"/>
      <w:lvlText w:val="%1."/>
      <w:lvlJc w:val="left"/>
      <w:pPr>
        <w:ind w:left="720" w:hanging="360"/>
      </w:pPr>
      <w:rPr>
        <w:rFonts w:hint="default"/>
        <w:b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414E"/>
    <w:multiLevelType w:val="hybridMultilevel"/>
    <w:tmpl w:val="0D363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04DC9"/>
    <w:multiLevelType w:val="hybridMultilevel"/>
    <w:tmpl w:val="A88C9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E0E19"/>
    <w:multiLevelType w:val="hybridMultilevel"/>
    <w:tmpl w:val="074ADF90"/>
    <w:lvl w:ilvl="0" w:tplc="7B18CB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95FD8"/>
    <w:multiLevelType w:val="hybridMultilevel"/>
    <w:tmpl w:val="E8D6D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4413F"/>
    <w:multiLevelType w:val="hybridMultilevel"/>
    <w:tmpl w:val="85E4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A5929"/>
    <w:multiLevelType w:val="hybridMultilevel"/>
    <w:tmpl w:val="E40E8472"/>
    <w:lvl w:ilvl="0" w:tplc="35BE1808">
      <w:start w:val="1"/>
      <w:numFmt w:val="decimal"/>
      <w:lvlText w:val="%1."/>
      <w:lvlJc w:val="left"/>
      <w:pPr>
        <w:tabs>
          <w:tab w:val="num" w:pos="720"/>
        </w:tabs>
        <w:ind w:left="864" w:hanging="144"/>
      </w:pPr>
      <w:rPr>
        <w:rFonts w:hint="default"/>
        <w:b/>
        <w:color w:val="auto"/>
      </w:rPr>
    </w:lvl>
    <w:lvl w:ilvl="1" w:tplc="87A40A66">
      <w:start w:val="1"/>
      <w:numFmt w:val="lowerRoman"/>
      <w:lvlText w:val="%2."/>
      <w:lvlJc w:val="left"/>
      <w:pPr>
        <w:ind w:left="1800" w:hanging="360"/>
      </w:pPr>
      <w:rPr>
        <w:rFonts w:ascii="Arial" w:eastAsia="Times New Roman" w:hAnsi="Arial" w:cs="Aria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8309AF"/>
    <w:multiLevelType w:val="hybridMultilevel"/>
    <w:tmpl w:val="C5BAE8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F1D5B"/>
    <w:multiLevelType w:val="hybridMultilevel"/>
    <w:tmpl w:val="D31684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567C7"/>
    <w:multiLevelType w:val="hybridMultilevel"/>
    <w:tmpl w:val="7CC2A2B6"/>
    <w:lvl w:ilvl="0" w:tplc="E5102276">
      <w:start w:val="1"/>
      <w:numFmt w:val="decimal"/>
      <w:lvlText w:val="%1."/>
      <w:lvlJc w:val="left"/>
      <w:pPr>
        <w:ind w:left="360" w:hanging="360"/>
      </w:pPr>
      <w:rPr>
        <w:rFonts w:ascii="Times New Roman" w:hAnsi="Times New Roman" w:cs="Times New Roman" w:hint="default"/>
        <w:b w:val="0"/>
        <w:i w:val="0"/>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A72AE6"/>
    <w:multiLevelType w:val="hybridMultilevel"/>
    <w:tmpl w:val="366410E0"/>
    <w:lvl w:ilvl="0" w:tplc="04090019">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AAC"/>
    <w:multiLevelType w:val="hybridMultilevel"/>
    <w:tmpl w:val="08388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0032D0"/>
    <w:multiLevelType w:val="hybridMultilevel"/>
    <w:tmpl w:val="CC740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F3BAB"/>
    <w:multiLevelType w:val="hybridMultilevel"/>
    <w:tmpl w:val="5D2254C8"/>
    <w:lvl w:ilvl="0" w:tplc="2CB69F64">
      <w:start w:val="1"/>
      <w:numFmt w:val="low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55C16"/>
    <w:multiLevelType w:val="multilevel"/>
    <w:tmpl w:val="0B88D944"/>
    <w:lvl w:ilvl="0">
      <w:numFmt w:val="bullet"/>
      <w:lvlText w:val=""/>
      <w:lvlJc w:val="left"/>
      <w:pPr>
        <w:ind w:left="839" w:hanging="361"/>
      </w:pPr>
      <w:rPr>
        <w:rFonts w:ascii="Symbol" w:hAnsi="Symbol" w:cs="Symbol"/>
        <w:b w:val="0"/>
        <w:bCs w:val="0"/>
        <w:color w:val="365F91"/>
        <w:sz w:val="22"/>
        <w:szCs w:val="22"/>
      </w:rPr>
    </w:lvl>
    <w:lvl w:ilvl="1">
      <w:start w:val="1"/>
      <w:numFmt w:val="bullet"/>
      <w:lvlText w:val=""/>
      <w:lvlJc w:val="left"/>
      <w:pPr>
        <w:ind w:left="1639" w:hanging="361"/>
      </w:pPr>
      <w:rPr>
        <w:rFonts w:ascii="Symbol" w:hAnsi="Symbol" w:hint="default"/>
      </w:rPr>
    </w:lvl>
    <w:lvl w:ilvl="2">
      <w:numFmt w:val="bullet"/>
      <w:lvlText w:val="•"/>
      <w:lvlJc w:val="left"/>
      <w:pPr>
        <w:ind w:left="2439" w:hanging="361"/>
      </w:pPr>
    </w:lvl>
    <w:lvl w:ilvl="3">
      <w:numFmt w:val="bullet"/>
      <w:lvlText w:val="•"/>
      <w:lvlJc w:val="left"/>
      <w:pPr>
        <w:ind w:left="3239" w:hanging="361"/>
      </w:pPr>
    </w:lvl>
    <w:lvl w:ilvl="4">
      <w:numFmt w:val="bullet"/>
      <w:lvlText w:val="•"/>
      <w:lvlJc w:val="left"/>
      <w:pPr>
        <w:ind w:left="4039" w:hanging="361"/>
      </w:pPr>
    </w:lvl>
    <w:lvl w:ilvl="5">
      <w:numFmt w:val="bullet"/>
      <w:lvlText w:val="•"/>
      <w:lvlJc w:val="left"/>
      <w:pPr>
        <w:ind w:left="4839" w:hanging="361"/>
      </w:pPr>
    </w:lvl>
    <w:lvl w:ilvl="6">
      <w:numFmt w:val="bullet"/>
      <w:lvlText w:val="•"/>
      <w:lvlJc w:val="left"/>
      <w:pPr>
        <w:ind w:left="5639" w:hanging="361"/>
      </w:pPr>
    </w:lvl>
    <w:lvl w:ilvl="7">
      <w:numFmt w:val="bullet"/>
      <w:lvlText w:val="•"/>
      <w:lvlJc w:val="left"/>
      <w:pPr>
        <w:ind w:left="6439" w:hanging="361"/>
      </w:pPr>
    </w:lvl>
    <w:lvl w:ilvl="8">
      <w:numFmt w:val="bullet"/>
      <w:lvlText w:val="•"/>
      <w:lvlJc w:val="left"/>
      <w:pPr>
        <w:ind w:left="7239" w:hanging="361"/>
      </w:pPr>
    </w:lvl>
  </w:abstractNum>
  <w:abstractNum w:abstractNumId="23" w15:restartNumberingAfterBreak="0">
    <w:nsid w:val="6F2C4253"/>
    <w:multiLevelType w:val="hybridMultilevel"/>
    <w:tmpl w:val="EA14B3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444D"/>
    <w:multiLevelType w:val="hybridMultilevel"/>
    <w:tmpl w:val="7F16E7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03E57"/>
    <w:multiLevelType w:val="hybridMultilevel"/>
    <w:tmpl w:val="C5FE4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0"/>
  </w:num>
  <w:num w:numId="5">
    <w:abstractNumId w:val="17"/>
  </w:num>
  <w:num w:numId="6">
    <w:abstractNumId w:val="9"/>
  </w:num>
  <w:num w:numId="7">
    <w:abstractNumId w:val="20"/>
  </w:num>
  <w:num w:numId="8">
    <w:abstractNumId w:val="7"/>
  </w:num>
  <w:num w:numId="9">
    <w:abstractNumId w:val="16"/>
  </w:num>
  <w:num w:numId="10">
    <w:abstractNumId w:val="22"/>
  </w:num>
  <w:num w:numId="11">
    <w:abstractNumId w:val="4"/>
  </w:num>
  <w:num w:numId="12">
    <w:abstractNumId w:val="5"/>
  </w:num>
  <w:num w:numId="13">
    <w:abstractNumId w:val="3"/>
  </w:num>
  <w:num w:numId="14">
    <w:abstractNumId w:val="15"/>
  </w:num>
  <w:num w:numId="15">
    <w:abstractNumId w:val="23"/>
  </w:num>
  <w:num w:numId="16">
    <w:abstractNumId w:val="18"/>
  </w:num>
  <w:num w:numId="17">
    <w:abstractNumId w:val="24"/>
  </w:num>
  <w:num w:numId="18">
    <w:abstractNumId w:val="8"/>
  </w:num>
  <w:num w:numId="19">
    <w:abstractNumId w:val="6"/>
  </w:num>
  <w:num w:numId="20">
    <w:abstractNumId w:val="21"/>
  </w:num>
  <w:num w:numId="21">
    <w:abstractNumId w:val="19"/>
  </w:num>
  <w:num w:numId="22">
    <w:abstractNumId w:val="12"/>
  </w:num>
  <w:num w:numId="23">
    <w:abstractNumId w:val="10"/>
  </w:num>
  <w:num w:numId="24">
    <w:abstractNumId w:val="13"/>
  </w:num>
  <w:num w:numId="25">
    <w:abstractNumId w:val="25"/>
  </w:num>
  <w:num w:numId="2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 C Upadhaya, Sudha">
    <w15:presenceInfo w15:providerId="AD" w15:userId="S::sudha.gcupadhaya@wsu.edu::5013d844-b7aa-48c2-bf03-bae1cd52c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82"/>
    <w:rsid w:val="0001794D"/>
    <w:rsid w:val="000254AD"/>
    <w:rsid w:val="00027EBF"/>
    <w:rsid w:val="00087816"/>
    <w:rsid w:val="000A3EFD"/>
    <w:rsid w:val="000D32C8"/>
    <w:rsid w:val="001114B4"/>
    <w:rsid w:val="00120912"/>
    <w:rsid w:val="00142DC0"/>
    <w:rsid w:val="00146AAD"/>
    <w:rsid w:val="00157101"/>
    <w:rsid w:val="00164ABC"/>
    <w:rsid w:val="00167CB2"/>
    <w:rsid w:val="00172C91"/>
    <w:rsid w:val="00172E38"/>
    <w:rsid w:val="00180AB8"/>
    <w:rsid w:val="001854B4"/>
    <w:rsid w:val="001C04ED"/>
    <w:rsid w:val="001C30A5"/>
    <w:rsid w:val="001E2C6F"/>
    <w:rsid w:val="001F0CA4"/>
    <w:rsid w:val="001F64DA"/>
    <w:rsid w:val="0020288B"/>
    <w:rsid w:val="00206384"/>
    <w:rsid w:val="00223CBF"/>
    <w:rsid w:val="00246518"/>
    <w:rsid w:val="002650D7"/>
    <w:rsid w:val="0026540C"/>
    <w:rsid w:val="002670DD"/>
    <w:rsid w:val="00274510"/>
    <w:rsid w:val="00282B43"/>
    <w:rsid w:val="00292F9E"/>
    <w:rsid w:val="00293722"/>
    <w:rsid w:val="00293A90"/>
    <w:rsid w:val="002A556D"/>
    <w:rsid w:val="002A77BC"/>
    <w:rsid w:val="002C526F"/>
    <w:rsid w:val="002D236A"/>
    <w:rsid w:val="002D4C26"/>
    <w:rsid w:val="002D6EF2"/>
    <w:rsid w:val="002F74DB"/>
    <w:rsid w:val="002F764A"/>
    <w:rsid w:val="00301A29"/>
    <w:rsid w:val="00354AE6"/>
    <w:rsid w:val="00360498"/>
    <w:rsid w:val="0039745E"/>
    <w:rsid w:val="00397ADC"/>
    <w:rsid w:val="003A0F19"/>
    <w:rsid w:val="003C35E8"/>
    <w:rsid w:val="003C5AC2"/>
    <w:rsid w:val="003D6BDD"/>
    <w:rsid w:val="003E0DD3"/>
    <w:rsid w:val="003E1FBC"/>
    <w:rsid w:val="003E4664"/>
    <w:rsid w:val="003F6726"/>
    <w:rsid w:val="00400229"/>
    <w:rsid w:val="00403064"/>
    <w:rsid w:val="004254DD"/>
    <w:rsid w:val="004264E3"/>
    <w:rsid w:val="00440F1B"/>
    <w:rsid w:val="00440FA6"/>
    <w:rsid w:val="00445649"/>
    <w:rsid w:val="00463D42"/>
    <w:rsid w:val="00464DD3"/>
    <w:rsid w:val="00467196"/>
    <w:rsid w:val="00486FD7"/>
    <w:rsid w:val="004A0AC3"/>
    <w:rsid w:val="004D590E"/>
    <w:rsid w:val="004F18C9"/>
    <w:rsid w:val="00500F54"/>
    <w:rsid w:val="00530FED"/>
    <w:rsid w:val="00581054"/>
    <w:rsid w:val="00594CDD"/>
    <w:rsid w:val="00595FF4"/>
    <w:rsid w:val="00596402"/>
    <w:rsid w:val="005A30CE"/>
    <w:rsid w:val="005A6E58"/>
    <w:rsid w:val="005B18DF"/>
    <w:rsid w:val="005C7B15"/>
    <w:rsid w:val="005E1F90"/>
    <w:rsid w:val="005E2F9E"/>
    <w:rsid w:val="00604C62"/>
    <w:rsid w:val="00620164"/>
    <w:rsid w:val="00645B29"/>
    <w:rsid w:val="0065618A"/>
    <w:rsid w:val="00672B9B"/>
    <w:rsid w:val="00680B19"/>
    <w:rsid w:val="00684FE1"/>
    <w:rsid w:val="0069170C"/>
    <w:rsid w:val="006A7931"/>
    <w:rsid w:val="006B135E"/>
    <w:rsid w:val="006D28A1"/>
    <w:rsid w:val="006E3518"/>
    <w:rsid w:val="006F4841"/>
    <w:rsid w:val="006F6471"/>
    <w:rsid w:val="007012E2"/>
    <w:rsid w:val="007051CE"/>
    <w:rsid w:val="00724FD0"/>
    <w:rsid w:val="00735C44"/>
    <w:rsid w:val="007434D0"/>
    <w:rsid w:val="00770F7F"/>
    <w:rsid w:val="00781C2A"/>
    <w:rsid w:val="00790E46"/>
    <w:rsid w:val="007D4502"/>
    <w:rsid w:val="007E6FCE"/>
    <w:rsid w:val="007F21EF"/>
    <w:rsid w:val="007F623B"/>
    <w:rsid w:val="00804171"/>
    <w:rsid w:val="008054CC"/>
    <w:rsid w:val="008068D4"/>
    <w:rsid w:val="00813F99"/>
    <w:rsid w:val="0081650E"/>
    <w:rsid w:val="008247C0"/>
    <w:rsid w:val="008260ED"/>
    <w:rsid w:val="00855B3F"/>
    <w:rsid w:val="00865D9B"/>
    <w:rsid w:val="008910DC"/>
    <w:rsid w:val="008935AC"/>
    <w:rsid w:val="008A3FB3"/>
    <w:rsid w:val="008A58FD"/>
    <w:rsid w:val="008B6F83"/>
    <w:rsid w:val="008D0132"/>
    <w:rsid w:val="008D436D"/>
    <w:rsid w:val="008D56C2"/>
    <w:rsid w:val="008F726A"/>
    <w:rsid w:val="00913211"/>
    <w:rsid w:val="00913A7F"/>
    <w:rsid w:val="009155FB"/>
    <w:rsid w:val="00930EFE"/>
    <w:rsid w:val="00944DD1"/>
    <w:rsid w:val="0095236E"/>
    <w:rsid w:val="009578A8"/>
    <w:rsid w:val="009742E1"/>
    <w:rsid w:val="009A0D53"/>
    <w:rsid w:val="009A2DBD"/>
    <w:rsid w:val="009B4412"/>
    <w:rsid w:val="00A00E7B"/>
    <w:rsid w:val="00A26E9E"/>
    <w:rsid w:val="00A31DF5"/>
    <w:rsid w:val="00A52094"/>
    <w:rsid w:val="00A57C4C"/>
    <w:rsid w:val="00A75348"/>
    <w:rsid w:val="00A77E9A"/>
    <w:rsid w:val="00A8615D"/>
    <w:rsid w:val="00A9123F"/>
    <w:rsid w:val="00AC54CB"/>
    <w:rsid w:val="00AD5B46"/>
    <w:rsid w:val="00AE371D"/>
    <w:rsid w:val="00AE4F5B"/>
    <w:rsid w:val="00B021E0"/>
    <w:rsid w:val="00B225A9"/>
    <w:rsid w:val="00B2797D"/>
    <w:rsid w:val="00B35DDB"/>
    <w:rsid w:val="00B420AF"/>
    <w:rsid w:val="00B43582"/>
    <w:rsid w:val="00B52C10"/>
    <w:rsid w:val="00B57623"/>
    <w:rsid w:val="00B62F85"/>
    <w:rsid w:val="00B954F3"/>
    <w:rsid w:val="00B96DBF"/>
    <w:rsid w:val="00BA7AEA"/>
    <w:rsid w:val="00BB58B4"/>
    <w:rsid w:val="00BC5C7A"/>
    <w:rsid w:val="00BD7A75"/>
    <w:rsid w:val="00BE4A22"/>
    <w:rsid w:val="00C06A7B"/>
    <w:rsid w:val="00C25689"/>
    <w:rsid w:val="00C303B4"/>
    <w:rsid w:val="00C41CA0"/>
    <w:rsid w:val="00C51D82"/>
    <w:rsid w:val="00C5655B"/>
    <w:rsid w:val="00C876FF"/>
    <w:rsid w:val="00C91DD4"/>
    <w:rsid w:val="00C95588"/>
    <w:rsid w:val="00CB19C6"/>
    <w:rsid w:val="00CD506A"/>
    <w:rsid w:val="00D368BB"/>
    <w:rsid w:val="00D54B9E"/>
    <w:rsid w:val="00D64643"/>
    <w:rsid w:val="00D82C6C"/>
    <w:rsid w:val="00D85C82"/>
    <w:rsid w:val="00D94755"/>
    <w:rsid w:val="00DA552E"/>
    <w:rsid w:val="00E44EB7"/>
    <w:rsid w:val="00E5321C"/>
    <w:rsid w:val="00E539E4"/>
    <w:rsid w:val="00E56047"/>
    <w:rsid w:val="00E71FC3"/>
    <w:rsid w:val="00E83609"/>
    <w:rsid w:val="00E972EF"/>
    <w:rsid w:val="00EC6664"/>
    <w:rsid w:val="00EC6E65"/>
    <w:rsid w:val="00ED18B6"/>
    <w:rsid w:val="00ED3D3B"/>
    <w:rsid w:val="00ED6D06"/>
    <w:rsid w:val="00EF28B2"/>
    <w:rsid w:val="00EF3545"/>
    <w:rsid w:val="00F321FA"/>
    <w:rsid w:val="00F41022"/>
    <w:rsid w:val="00F54BFC"/>
    <w:rsid w:val="00F6323D"/>
    <w:rsid w:val="00F71C7A"/>
    <w:rsid w:val="00F80E4D"/>
    <w:rsid w:val="00F83A76"/>
    <w:rsid w:val="00F91329"/>
    <w:rsid w:val="00F9756A"/>
    <w:rsid w:val="00FC47AC"/>
    <w:rsid w:val="00FD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5E7BC"/>
  <w15:chartTrackingRefBased/>
  <w15:docId w15:val="{8E3C7149-1ABB-492B-83CF-439B014E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91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F64DA"/>
    <w:pPr>
      <w:tabs>
        <w:tab w:val="center" w:pos="4680"/>
        <w:tab w:val="right" w:pos="9360"/>
      </w:tabs>
    </w:pPr>
  </w:style>
  <w:style w:type="character" w:customStyle="1" w:styleId="HeaderChar">
    <w:name w:val="Header Char"/>
    <w:basedOn w:val="DefaultParagraphFont"/>
    <w:link w:val="Header"/>
    <w:uiPriority w:val="99"/>
    <w:rsid w:val="001F64D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F64DA"/>
    <w:pPr>
      <w:tabs>
        <w:tab w:val="center" w:pos="4680"/>
        <w:tab w:val="right" w:pos="9360"/>
      </w:tabs>
    </w:pPr>
  </w:style>
  <w:style w:type="character" w:customStyle="1" w:styleId="FooterChar">
    <w:name w:val="Footer Char"/>
    <w:basedOn w:val="DefaultParagraphFont"/>
    <w:link w:val="Footer"/>
    <w:uiPriority w:val="99"/>
    <w:rsid w:val="001F64D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D6D06"/>
    <w:rPr>
      <w:color w:val="808080"/>
    </w:rPr>
  </w:style>
  <w:style w:type="character" w:customStyle="1" w:styleId="Style1">
    <w:name w:val="Style1"/>
    <w:basedOn w:val="DefaultParagraphFont"/>
    <w:uiPriority w:val="1"/>
    <w:rsid w:val="00C95588"/>
    <w:rPr>
      <w:rFonts w:ascii="Times New Roman" w:hAnsi="Times New Roman"/>
      <w:sz w:val="24"/>
    </w:rPr>
  </w:style>
  <w:style w:type="paragraph" w:styleId="BalloonText">
    <w:name w:val="Balloon Text"/>
    <w:basedOn w:val="Normal"/>
    <w:link w:val="BalloonTextChar"/>
    <w:uiPriority w:val="99"/>
    <w:semiHidden/>
    <w:unhideWhenUsed/>
    <w:rsid w:val="002063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384"/>
    <w:rPr>
      <w:rFonts w:ascii="Segoe UI" w:eastAsia="Times New Roman" w:hAnsi="Segoe UI" w:cs="Segoe UI"/>
      <w:sz w:val="18"/>
      <w:szCs w:val="18"/>
    </w:rPr>
  </w:style>
  <w:style w:type="character" w:customStyle="1" w:styleId="Style2">
    <w:name w:val="Style2"/>
    <w:basedOn w:val="DefaultParagraphFont"/>
    <w:uiPriority w:val="1"/>
    <w:rsid w:val="00120912"/>
    <w:rPr>
      <w:rFonts w:ascii="Times New Roman" w:hAnsi="Times New Roman"/>
      <w:sz w:val="24"/>
    </w:rPr>
  </w:style>
  <w:style w:type="character" w:customStyle="1" w:styleId="Style3">
    <w:name w:val="Style3"/>
    <w:basedOn w:val="DefaultParagraphFont"/>
    <w:uiPriority w:val="1"/>
    <w:rsid w:val="00120912"/>
    <w:rPr>
      <w:rFonts w:ascii="Times New Roman" w:hAnsi="Times New Roman"/>
      <w:color w:val="C00000"/>
      <w:sz w:val="24"/>
    </w:rPr>
  </w:style>
  <w:style w:type="character" w:customStyle="1" w:styleId="Style4">
    <w:name w:val="Style4"/>
    <w:basedOn w:val="DefaultParagraphFont"/>
    <w:uiPriority w:val="1"/>
    <w:rsid w:val="00120912"/>
    <w:rPr>
      <w:rFonts w:ascii="Times New Roman" w:hAnsi="Times New Roman"/>
      <w:color w:val="C00000"/>
      <w:sz w:val="24"/>
    </w:rPr>
  </w:style>
  <w:style w:type="character" w:customStyle="1" w:styleId="Style5">
    <w:name w:val="Style5"/>
    <w:basedOn w:val="DefaultParagraphFont"/>
    <w:uiPriority w:val="1"/>
    <w:rsid w:val="00120912"/>
    <w:rPr>
      <w:rFonts w:ascii="Times New Roman" w:hAnsi="Times New Roman"/>
      <w:color w:val="C00000"/>
      <w:sz w:val="24"/>
    </w:rPr>
  </w:style>
  <w:style w:type="character" w:customStyle="1" w:styleId="Style6">
    <w:name w:val="Style6"/>
    <w:basedOn w:val="DefaultParagraphFont"/>
    <w:uiPriority w:val="1"/>
    <w:rsid w:val="00735C44"/>
  </w:style>
  <w:style w:type="character" w:customStyle="1" w:styleId="Style7">
    <w:name w:val="Style7"/>
    <w:basedOn w:val="DefaultParagraphFont"/>
    <w:uiPriority w:val="1"/>
    <w:rsid w:val="00735C44"/>
  </w:style>
  <w:style w:type="character" w:styleId="CommentReference">
    <w:name w:val="annotation reference"/>
    <w:basedOn w:val="DefaultParagraphFont"/>
    <w:uiPriority w:val="99"/>
    <w:semiHidden/>
    <w:unhideWhenUsed/>
    <w:rsid w:val="001114B4"/>
    <w:rPr>
      <w:sz w:val="16"/>
      <w:szCs w:val="16"/>
    </w:rPr>
  </w:style>
  <w:style w:type="paragraph" w:styleId="CommentText">
    <w:name w:val="annotation text"/>
    <w:basedOn w:val="Normal"/>
    <w:link w:val="CommentTextChar"/>
    <w:uiPriority w:val="99"/>
    <w:semiHidden/>
    <w:unhideWhenUsed/>
    <w:rsid w:val="001114B4"/>
    <w:rPr>
      <w:sz w:val="20"/>
      <w:szCs w:val="20"/>
    </w:rPr>
  </w:style>
  <w:style w:type="character" w:customStyle="1" w:styleId="CommentTextChar">
    <w:name w:val="Comment Text Char"/>
    <w:basedOn w:val="DefaultParagraphFont"/>
    <w:link w:val="CommentText"/>
    <w:uiPriority w:val="99"/>
    <w:semiHidden/>
    <w:rsid w:val="001114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14B4"/>
    <w:rPr>
      <w:b/>
      <w:bCs/>
    </w:rPr>
  </w:style>
  <w:style w:type="character" w:customStyle="1" w:styleId="CommentSubjectChar">
    <w:name w:val="Comment Subject Char"/>
    <w:basedOn w:val="CommentTextChar"/>
    <w:link w:val="CommentSubject"/>
    <w:uiPriority w:val="99"/>
    <w:semiHidden/>
    <w:rsid w:val="001114B4"/>
    <w:rPr>
      <w:rFonts w:ascii="Times New Roman" w:eastAsia="Times New Roman" w:hAnsi="Times New Roman" w:cs="Times New Roman"/>
      <w:b/>
      <w:bCs/>
      <w:sz w:val="20"/>
      <w:szCs w:val="20"/>
    </w:rPr>
  </w:style>
  <w:style w:type="character" w:customStyle="1" w:styleId="Style8">
    <w:name w:val="Style8"/>
    <w:basedOn w:val="DefaultParagraphFont"/>
    <w:uiPriority w:val="1"/>
    <w:rsid w:val="00930EFE"/>
    <w:rPr>
      <w:rFonts w:ascii="Times New Roman" w:hAnsi="Times New Roman"/>
      <w:color w:val="FF0000"/>
      <w:sz w:val="24"/>
    </w:rPr>
  </w:style>
  <w:style w:type="character" w:customStyle="1" w:styleId="Style9">
    <w:name w:val="Style9"/>
    <w:basedOn w:val="DefaultParagraphFont"/>
    <w:uiPriority w:val="1"/>
    <w:rsid w:val="00930EFE"/>
    <w:rPr>
      <w:rFonts w:ascii="Times New Roman" w:hAnsi="Times New Roman"/>
      <w:color w:val="FF0000"/>
      <w:sz w:val="22"/>
    </w:rPr>
  </w:style>
  <w:style w:type="character" w:customStyle="1" w:styleId="Style10">
    <w:name w:val="Style10"/>
    <w:basedOn w:val="DefaultParagraphFont"/>
    <w:uiPriority w:val="1"/>
    <w:rsid w:val="00930EFE"/>
    <w:rPr>
      <w:rFonts w:ascii="Times New Roman" w:hAnsi="Times New Roman"/>
      <w:color w:val="FF0000"/>
      <w:sz w:val="22"/>
    </w:rPr>
  </w:style>
  <w:style w:type="character" w:customStyle="1" w:styleId="Style11">
    <w:name w:val="Style11"/>
    <w:basedOn w:val="DefaultParagraphFont"/>
    <w:uiPriority w:val="1"/>
    <w:rsid w:val="00AD5B46"/>
    <w:rPr>
      <w:rFonts w:ascii="Times New Roman" w:hAnsi="Times New Roman"/>
      <w:color w:val="FF0000"/>
      <w:sz w:val="22"/>
    </w:rPr>
  </w:style>
  <w:style w:type="character" w:customStyle="1" w:styleId="Style12">
    <w:name w:val="Style12"/>
    <w:basedOn w:val="DefaultParagraphFont"/>
    <w:uiPriority w:val="1"/>
    <w:rsid w:val="00AD5B46"/>
    <w:rPr>
      <w:rFonts w:ascii="Times New Roman" w:hAnsi="Times New Roman"/>
      <w:color w:val="FF0000"/>
      <w:sz w:val="22"/>
    </w:rPr>
  </w:style>
  <w:style w:type="character" w:customStyle="1" w:styleId="Style13">
    <w:name w:val="Style13"/>
    <w:basedOn w:val="DefaultParagraphFont"/>
    <w:uiPriority w:val="1"/>
    <w:rsid w:val="00AD5B46"/>
    <w:rPr>
      <w:rFonts w:ascii="Times New Roman" w:hAnsi="Times New Roman"/>
      <w:color w:val="FF0000"/>
      <w:sz w:val="22"/>
    </w:rPr>
  </w:style>
  <w:style w:type="paragraph" w:styleId="ListParagraph">
    <w:name w:val="List Paragraph"/>
    <w:basedOn w:val="Normal"/>
    <w:uiPriority w:val="34"/>
    <w:qFormat/>
    <w:rsid w:val="008054CC"/>
    <w:pPr>
      <w:ind w:left="720"/>
      <w:contextualSpacing/>
    </w:pPr>
  </w:style>
  <w:style w:type="paragraph" w:styleId="BodyText">
    <w:name w:val="Body Text"/>
    <w:basedOn w:val="Normal"/>
    <w:link w:val="BodyTextChar"/>
    <w:uiPriority w:val="1"/>
    <w:qFormat/>
    <w:rsid w:val="00D94755"/>
    <w:pPr>
      <w:autoSpaceDE w:val="0"/>
      <w:autoSpaceDN w:val="0"/>
      <w:adjustRightInd w:val="0"/>
      <w:spacing w:before="35"/>
      <w:ind w:left="839" w:hanging="360"/>
    </w:pPr>
    <w:rPr>
      <w:rFonts w:eastAsia="Calibri"/>
      <w:sz w:val="22"/>
      <w:szCs w:val="22"/>
    </w:rPr>
  </w:style>
  <w:style w:type="character" w:customStyle="1" w:styleId="BodyTextChar">
    <w:name w:val="Body Text Char"/>
    <w:basedOn w:val="DefaultParagraphFont"/>
    <w:link w:val="BodyText"/>
    <w:uiPriority w:val="1"/>
    <w:rsid w:val="00D94755"/>
    <w:rPr>
      <w:rFonts w:ascii="Times New Roman" w:eastAsia="Calibri" w:hAnsi="Times New Roman" w:cs="Times New Roman"/>
    </w:rPr>
  </w:style>
  <w:style w:type="paragraph" w:customStyle="1" w:styleId="6ED12436ADAE420993491BAFE50D0927">
    <w:name w:val="6ED12436ADAE420993491BAFE50D0927"/>
    <w:rsid w:val="00D64643"/>
    <w:rPr>
      <w:rFonts w:eastAsiaTheme="minorEastAsia"/>
    </w:rPr>
  </w:style>
  <w:style w:type="character" w:styleId="Hyperlink">
    <w:name w:val="Hyperlink"/>
    <w:basedOn w:val="DefaultParagraphFont"/>
    <w:uiPriority w:val="99"/>
    <w:unhideWhenUsed/>
    <w:rsid w:val="00913211"/>
    <w:rPr>
      <w:color w:val="0563C1" w:themeColor="hyperlink"/>
      <w:u w:val="single"/>
    </w:rPr>
  </w:style>
  <w:style w:type="character" w:styleId="FollowedHyperlink">
    <w:name w:val="FollowedHyperlink"/>
    <w:basedOn w:val="DefaultParagraphFont"/>
    <w:uiPriority w:val="99"/>
    <w:semiHidden/>
    <w:unhideWhenUsed/>
    <w:rsid w:val="006917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10858">
      <w:bodyDiv w:val="1"/>
      <w:marLeft w:val="0"/>
      <w:marRight w:val="0"/>
      <w:marTop w:val="0"/>
      <w:marBottom w:val="0"/>
      <w:divBdr>
        <w:top w:val="none" w:sz="0" w:space="0" w:color="auto"/>
        <w:left w:val="none" w:sz="0" w:space="0" w:color="auto"/>
        <w:bottom w:val="none" w:sz="0" w:space="0" w:color="auto"/>
        <w:right w:val="none" w:sz="0" w:space="0" w:color="auto"/>
      </w:divBdr>
    </w:div>
    <w:div w:id="14362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E01F83FA414416B487590D0D7FAA4D"/>
        <w:category>
          <w:name w:val="General"/>
          <w:gallery w:val="placeholder"/>
        </w:category>
        <w:types>
          <w:type w:val="bbPlcHdr"/>
        </w:types>
        <w:behaviors>
          <w:behavior w:val="content"/>
        </w:behaviors>
        <w:guid w:val="{CC284A86-FE95-4769-9E31-E7A54E74E3AE}"/>
      </w:docPartPr>
      <w:docPartBody>
        <w:p w:rsidR="00F23368" w:rsidRDefault="008A5899" w:rsidP="008A5899">
          <w:pPr>
            <w:pStyle w:val="3EE01F83FA414416B487590D0D7FAA4D6"/>
          </w:pPr>
          <w:r>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Pr>
              <w:rStyle w:val="PlaceholderText"/>
              <w:rFonts w:ascii="Arial" w:hAnsi="Arial" w:cs="Arial"/>
              <w:color w:val="0000FF"/>
              <w:sz w:val="22"/>
              <w:szCs w:val="22"/>
            </w:rPr>
            <w:t xml:space="preserve"> Alignment and Intent</w:t>
          </w:r>
          <w:r w:rsidRPr="007012E2">
            <w:rPr>
              <w:rStyle w:val="PlaceholderText"/>
              <w:rFonts w:ascii="Arial" w:hAnsi="Arial" w:cs="Arial"/>
              <w:color w:val="0000FF"/>
              <w:sz w:val="22"/>
              <w:szCs w:val="22"/>
            </w:rPr>
            <w:t>.</w:t>
          </w:r>
        </w:p>
      </w:docPartBody>
    </w:docPart>
    <w:docPart>
      <w:docPartPr>
        <w:name w:val="5E554E63B5E64256BDE382DB7794CCA2"/>
        <w:category>
          <w:name w:val="General"/>
          <w:gallery w:val="placeholder"/>
        </w:category>
        <w:types>
          <w:type w:val="bbPlcHdr"/>
        </w:types>
        <w:behaviors>
          <w:behavior w:val="content"/>
        </w:behaviors>
        <w:guid w:val="{C7C2D06A-9F7C-43B4-8F58-FB096B83F627}"/>
      </w:docPartPr>
      <w:docPartBody>
        <w:p w:rsidR="00F23368" w:rsidRDefault="008A5899" w:rsidP="008A5899">
          <w:pPr>
            <w:pStyle w:val="5E554E63B5E64256BDE382DB7794CCA2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p>
      </w:docPartBody>
    </w:docPart>
    <w:docPart>
      <w:docPartPr>
        <w:name w:val="D5F18F802D4D41C8B49F0301A3C26DA8"/>
        <w:category>
          <w:name w:val="General"/>
          <w:gallery w:val="placeholder"/>
        </w:category>
        <w:types>
          <w:type w:val="bbPlcHdr"/>
        </w:types>
        <w:behaviors>
          <w:behavior w:val="content"/>
        </w:behaviors>
        <w:guid w:val="{93A7FD2E-4F0F-40D2-9632-7075A9E16082}"/>
      </w:docPartPr>
      <w:docPartBody>
        <w:p w:rsidR="00F23368" w:rsidRDefault="008A5899" w:rsidP="008A5899">
          <w:pPr>
            <w:pStyle w:val="D5F18F802D4D41C8B49F0301A3C26DA8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p>
      </w:docPartBody>
    </w:docPart>
    <w:docPart>
      <w:docPartPr>
        <w:name w:val="757D9906B02B46868AC010F5C2D1905E"/>
        <w:category>
          <w:name w:val="General"/>
          <w:gallery w:val="placeholder"/>
        </w:category>
        <w:types>
          <w:type w:val="bbPlcHdr"/>
        </w:types>
        <w:behaviors>
          <w:behavior w:val="content"/>
        </w:behaviors>
        <w:guid w:val="{23097FB9-A27E-412F-94D1-119F8BB35147}"/>
      </w:docPartPr>
      <w:docPartBody>
        <w:p w:rsidR="00F23368" w:rsidRDefault="008A5899" w:rsidP="008A5899">
          <w:pPr>
            <w:pStyle w:val="757D9906B02B46868AC010F5C2D1905E6"/>
          </w:pPr>
          <w:r w:rsidRPr="007012E2">
            <w:rPr>
              <w:rStyle w:val="PlaceholderText"/>
              <w:rFonts w:ascii="Arial" w:hAnsi="Arial" w:cs="Arial"/>
              <w:color w:val="0000FF"/>
              <w:sz w:val="22"/>
              <w:szCs w:val="22"/>
            </w:rPr>
            <w:t xml:space="preserve">Describe how and where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p>
      </w:docPartBody>
    </w:docPart>
    <w:docPart>
      <w:docPartPr>
        <w:name w:val="DF97972953D14588B393F9A4C9DFF5C4"/>
        <w:category>
          <w:name w:val="General"/>
          <w:gallery w:val="placeholder"/>
        </w:category>
        <w:types>
          <w:type w:val="bbPlcHdr"/>
        </w:types>
        <w:behaviors>
          <w:behavior w:val="content"/>
        </w:behaviors>
        <w:guid w:val="{80E6C188-6166-4E4E-9B4F-FB244E2CB56B}"/>
      </w:docPartPr>
      <w:docPartBody>
        <w:p w:rsidR="00F23368" w:rsidRDefault="008A5899" w:rsidP="008A5899">
          <w:pPr>
            <w:pStyle w:val="DF97972953D14588B393F9A4C9DFF5C46"/>
          </w:pPr>
          <w:r w:rsidRPr="007012E2">
            <w:rPr>
              <w:rStyle w:val="PlaceholderText"/>
              <w:rFonts w:ascii="Arial" w:hAnsi="Arial" w:cs="Arial"/>
              <w:color w:val="0000FF"/>
              <w:sz w:val="22"/>
              <w:szCs w:val="22"/>
            </w:rPr>
            <w:t xml:space="preserve">Describe the required resources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7F56A841700B4E8BAFCE1AC917636BA3"/>
        <w:category>
          <w:name w:val="General"/>
          <w:gallery w:val="placeholder"/>
        </w:category>
        <w:types>
          <w:type w:val="bbPlcHdr"/>
        </w:types>
        <w:behaviors>
          <w:behavior w:val="content"/>
        </w:behaviors>
        <w:guid w:val="{D070BB92-DF56-4E71-BEDA-8805130B56CF}"/>
      </w:docPartPr>
      <w:docPartBody>
        <w:p w:rsidR="00F23368" w:rsidRDefault="008A5899" w:rsidP="008A5899">
          <w:pPr>
            <w:pStyle w:val="7F56A841700B4E8BAFCE1AC917636BA36"/>
          </w:pPr>
          <w:r w:rsidRPr="007012E2">
            <w:rPr>
              <w:rStyle w:val="PlaceholderText"/>
              <w:rFonts w:ascii="Arial" w:hAnsi="Arial" w:cs="Arial"/>
              <w:color w:val="0000FF"/>
              <w:sz w:val="22"/>
              <w:szCs w:val="22"/>
            </w:rPr>
            <w:t xml:space="preserve">Describe the milestones for assessing progress and success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78ECA9E80C8C4A1AA4A9B4CC8BA51E11"/>
        <w:category>
          <w:name w:val="General"/>
          <w:gallery w:val="placeholder"/>
        </w:category>
        <w:types>
          <w:type w:val="bbPlcHdr"/>
        </w:types>
        <w:behaviors>
          <w:behavior w:val="content"/>
        </w:behaviors>
        <w:guid w:val="{C178F734-B708-4F7E-A2CF-09F7CE7C8A3B}"/>
      </w:docPartPr>
      <w:docPartBody>
        <w:p w:rsidR="00F23368" w:rsidRDefault="008A5899" w:rsidP="008A5899">
          <w:pPr>
            <w:pStyle w:val="78ECA9E80C8C4A1AA4A9B4CC8BA51E116"/>
          </w:pPr>
          <w:r w:rsidRPr="007012E2">
            <w:rPr>
              <w:rStyle w:val="PlaceholderText"/>
              <w:rFonts w:ascii="Arial" w:hAnsi="Arial" w:cs="Arial"/>
              <w:color w:val="0000FF"/>
              <w:sz w:val="22"/>
              <w:szCs w:val="22"/>
            </w:rPr>
            <w:t>Describe how participants will be recruited and how the project will guide program development and delivery.</w:t>
          </w:r>
        </w:p>
      </w:docPartBody>
    </w:docPart>
    <w:docPart>
      <w:docPartPr>
        <w:name w:val="B05FB055248C493DBA19131FF995A7A4"/>
        <w:category>
          <w:name w:val="General"/>
          <w:gallery w:val="placeholder"/>
        </w:category>
        <w:types>
          <w:type w:val="bbPlcHdr"/>
        </w:types>
        <w:behaviors>
          <w:behavior w:val="content"/>
        </w:behaviors>
        <w:guid w:val="{95D18124-C508-4899-A3DA-8003BA237233}"/>
      </w:docPartPr>
      <w:docPartBody>
        <w:p w:rsidR="00F23368" w:rsidRDefault="008A5899" w:rsidP="008A5899">
          <w:pPr>
            <w:pStyle w:val="B05FB055248C493DBA19131FF995A7A46"/>
          </w:pPr>
          <w:r w:rsidRPr="007012E2">
            <w:rPr>
              <w:rStyle w:val="PlaceholderText"/>
              <w:rFonts w:ascii="Arial" w:hAnsi="Arial" w:cs="Arial"/>
              <w:color w:val="0000FF"/>
              <w:sz w:val="22"/>
              <w:szCs w:val="22"/>
            </w:rPr>
            <w:t>Describe the activity that will help to accomplish this objective.</w:t>
          </w:r>
        </w:p>
      </w:docPartBody>
    </w:docPart>
    <w:docPart>
      <w:docPartPr>
        <w:name w:val="B44FC16397FA4E28B5C86CA4B4213231"/>
        <w:category>
          <w:name w:val="General"/>
          <w:gallery w:val="placeholder"/>
        </w:category>
        <w:types>
          <w:type w:val="bbPlcHdr"/>
        </w:types>
        <w:behaviors>
          <w:behavior w:val="content"/>
        </w:behaviors>
        <w:guid w:val="{D49CEFCC-CA31-4BE1-AE29-3AA2350AE22D}"/>
      </w:docPartPr>
      <w:docPartBody>
        <w:p w:rsidR="00F23368" w:rsidRDefault="008A5899" w:rsidP="008A5899">
          <w:pPr>
            <w:pStyle w:val="B44FC16397FA4E28B5C86CA4B42132316"/>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D7926648B545465E994F3D75AB92342D"/>
        <w:category>
          <w:name w:val="General"/>
          <w:gallery w:val="placeholder"/>
        </w:category>
        <w:types>
          <w:type w:val="bbPlcHdr"/>
        </w:types>
        <w:behaviors>
          <w:behavior w:val="content"/>
        </w:behaviors>
        <w:guid w:val="{6DC070D0-F6F4-4503-BD54-0396DF7A51AB}"/>
      </w:docPartPr>
      <w:docPartBody>
        <w:p w:rsidR="00F23368" w:rsidRDefault="008A5899" w:rsidP="008A5899">
          <w:pPr>
            <w:pStyle w:val="D7926648B545465E994F3D75AB92342D6"/>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45E2DC6C65F045F28DADC9230BEA0C52"/>
        <w:category>
          <w:name w:val="General"/>
          <w:gallery w:val="placeholder"/>
        </w:category>
        <w:types>
          <w:type w:val="bbPlcHdr"/>
        </w:types>
        <w:behaviors>
          <w:behavior w:val="content"/>
        </w:behaviors>
        <w:guid w:val="{511AFD42-85EB-4A75-8DC7-A0939792DECB}"/>
      </w:docPartPr>
      <w:docPartBody>
        <w:p w:rsidR="00F23368" w:rsidRDefault="008A5899" w:rsidP="008A5899">
          <w:pPr>
            <w:pStyle w:val="45E2DC6C65F045F28DADC9230BEA0C526"/>
          </w:pPr>
          <w:r w:rsidRPr="007012E2">
            <w:rPr>
              <w:rStyle w:val="PlaceholderText"/>
              <w:rFonts w:ascii="Arial" w:hAnsi="Arial" w:cs="Arial"/>
              <w:color w:val="0000FF"/>
              <w:sz w:val="22"/>
              <w:szCs w:val="22"/>
            </w:rPr>
            <w:t>Describe the activity that will help to accomplish this objective.</w:t>
          </w:r>
        </w:p>
      </w:docPartBody>
    </w:docPart>
    <w:docPart>
      <w:docPartPr>
        <w:name w:val="B9CF7F358F0F4A5B84F32AA13DAD7BDC"/>
        <w:category>
          <w:name w:val="General"/>
          <w:gallery w:val="placeholder"/>
        </w:category>
        <w:types>
          <w:type w:val="bbPlcHdr"/>
        </w:types>
        <w:behaviors>
          <w:behavior w:val="content"/>
        </w:behaviors>
        <w:guid w:val="{FE17E825-8C9C-479D-9BA0-26066D74F655}"/>
      </w:docPartPr>
      <w:docPartBody>
        <w:p w:rsidR="00F23368" w:rsidRDefault="008A5899" w:rsidP="008A5899">
          <w:pPr>
            <w:pStyle w:val="B9CF7F358F0F4A5B84F32AA13DAD7BDC6"/>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E5977E08B9BB4CC0BDA6F1E2720ED1C4"/>
        <w:category>
          <w:name w:val="General"/>
          <w:gallery w:val="placeholder"/>
        </w:category>
        <w:types>
          <w:type w:val="bbPlcHdr"/>
        </w:types>
        <w:behaviors>
          <w:behavior w:val="content"/>
        </w:behaviors>
        <w:guid w:val="{120FA970-070A-4FDE-95BF-FB9FDC0C24DE}"/>
      </w:docPartPr>
      <w:docPartBody>
        <w:p w:rsidR="00F23368" w:rsidRDefault="008A5899" w:rsidP="008A5899">
          <w:pPr>
            <w:pStyle w:val="E5977E08B9BB4CC0BDA6F1E2720ED1C46"/>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F3D4D544F508459B91D2C804A347E19C"/>
        <w:category>
          <w:name w:val="General"/>
          <w:gallery w:val="placeholder"/>
        </w:category>
        <w:types>
          <w:type w:val="bbPlcHdr"/>
        </w:types>
        <w:behaviors>
          <w:behavior w:val="content"/>
        </w:behaviors>
        <w:guid w:val="{5C5E9DD8-E98D-47BA-B2C8-A6B1C0F80D11}"/>
      </w:docPartPr>
      <w:docPartBody>
        <w:p w:rsidR="00F23368" w:rsidRDefault="008A5899" w:rsidP="008A5899">
          <w:pPr>
            <w:pStyle w:val="F3D4D544F508459B91D2C804A347E19C6"/>
          </w:pPr>
          <w:r>
            <w:rPr>
              <w:rStyle w:val="PlaceholderText"/>
              <w:rFonts w:ascii="Arial" w:hAnsi="Arial" w:cs="Arial"/>
              <w:color w:val="0000FF"/>
              <w:sz w:val="22"/>
              <w:szCs w:val="22"/>
            </w:rPr>
            <w:t>Identify the</w:t>
          </w:r>
          <w:r w:rsidRPr="007012E2">
            <w:rPr>
              <w:rStyle w:val="PlaceholderText"/>
              <w:rFonts w:ascii="Arial" w:hAnsi="Arial" w:cs="Arial"/>
              <w:color w:val="0000FF"/>
              <w:sz w:val="22"/>
              <w:szCs w:val="22"/>
            </w:rPr>
            <w:t xml:space="preserve"> objective that will be accomplished. This should match the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identified in the Project Narrative</w:t>
          </w:r>
          <w:r>
            <w:rPr>
              <w:rStyle w:val="PlaceholderText"/>
              <w:rFonts w:ascii="Arial" w:hAnsi="Arial" w:cs="Arial"/>
              <w:color w:val="0000FF"/>
              <w:sz w:val="22"/>
              <w:szCs w:val="22"/>
            </w:rPr>
            <w:t xml:space="preserve"> Alignment and Intent.</w:t>
          </w:r>
        </w:p>
      </w:docPartBody>
    </w:docPart>
    <w:docPart>
      <w:docPartPr>
        <w:name w:val="C6D6F01A8F124909A9804E254031AFB9"/>
        <w:category>
          <w:name w:val="General"/>
          <w:gallery w:val="placeholder"/>
        </w:category>
        <w:types>
          <w:type w:val="bbPlcHdr"/>
        </w:types>
        <w:behaviors>
          <w:behavior w:val="content"/>
        </w:behaviors>
        <w:guid w:val="{BC08C384-B8C7-4A95-9EA0-F571B82BCD6B}"/>
      </w:docPartPr>
      <w:docPartBody>
        <w:p w:rsidR="00F23368" w:rsidRDefault="008A5899" w:rsidP="008A5899">
          <w:pPr>
            <w:pStyle w:val="C6D6F01A8F124909A9804E254031AFB9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start date using the format MM/YYYY.</w:t>
          </w:r>
        </w:p>
      </w:docPartBody>
    </w:docPart>
    <w:docPart>
      <w:docPartPr>
        <w:name w:val="DCC90A71E80248AAA07EBF19EAA63610"/>
        <w:category>
          <w:name w:val="General"/>
          <w:gallery w:val="placeholder"/>
        </w:category>
        <w:types>
          <w:type w:val="bbPlcHdr"/>
        </w:types>
        <w:behaviors>
          <w:behavior w:val="content"/>
        </w:behaviors>
        <w:guid w:val="{151DDC5F-B9E9-4A0D-B67E-6C13ED206624}"/>
      </w:docPartPr>
      <w:docPartBody>
        <w:p w:rsidR="00F23368" w:rsidRDefault="008A5899" w:rsidP="008A5899">
          <w:pPr>
            <w:pStyle w:val="DCC90A71E80248AAA07EBF19EAA636106"/>
          </w:pPr>
          <w:r w:rsidRPr="007012E2">
            <w:rPr>
              <w:rStyle w:val="PlaceholderText"/>
              <w:rFonts w:ascii="Arial" w:hAnsi="Arial" w:cs="Arial"/>
              <w:color w:val="0000FF"/>
              <w:sz w:val="22"/>
              <w:szCs w:val="22"/>
            </w:rPr>
            <w:t xml:space="preserve">Enter the overall </w:t>
          </w:r>
          <w:r>
            <w:rPr>
              <w:rStyle w:val="PlaceholderText"/>
              <w:rFonts w:ascii="Arial" w:hAnsi="Arial" w:cs="Arial"/>
              <w:color w:val="0000FF"/>
              <w:sz w:val="22"/>
              <w:szCs w:val="22"/>
            </w:rPr>
            <w:t>o</w:t>
          </w:r>
          <w:r w:rsidRPr="007012E2">
            <w:rPr>
              <w:rStyle w:val="PlaceholderText"/>
              <w:rFonts w:ascii="Arial" w:hAnsi="Arial" w:cs="Arial"/>
              <w:color w:val="0000FF"/>
              <w:sz w:val="22"/>
              <w:szCs w:val="22"/>
            </w:rPr>
            <w:t>bjective end date using the format MM/YYYY.</w:t>
          </w:r>
        </w:p>
      </w:docPartBody>
    </w:docPart>
    <w:docPart>
      <w:docPartPr>
        <w:name w:val="91287FEA4FE7439B8896AC74B1BEDE4E"/>
        <w:category>
          <w:name w:val="General"/>
          <w:gallery w:val="placeholder"/>
        </w:category>
        <w:types>
          <w:type w:val="bbPlcHdr"/>
        </w:types>
        <w:behaviors>
          <w:behavior w:val="content"/>
        </w:behaviors>
        <w:guid w:val="{76539B91-313D-4C3F-87DB-0F059D87E6F1}"/>
      </w:docPartPr>
      <w:docPartBody>
        <w:p w:rsidR="00F23368" w:rsidRDefault="008A5899" w:rsidP="008A5899">
          <w:pPr>
            <w:pStyle w:val="91287FEA4FE7439B8896AC74B1BEDE4E6"/>
          </w:pPr>
          <w:r w:rsidRPr="007012E2">
            <w:rPr>
              <w:rStyle w:val="PlaceholderText"/>
              <w:rFonts w:ascii="Arial" w:hAnsi="Arial" w:cs="Arial"/>
              <w:color w:val="0000FF"/>
              <w:sz w:val="22"/>
              <w:szCs w:val="22"/>
            </w:rPr>
            <w:t xml:space="preserve">Describe how and where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 xml:space="preserve"> will take place.</w:t>
          </w:r>
        </w:p>
      </w:docPartBody>
    </w:docPart>
    <w:docPart>
      <w:docPartPr>
        <w:name w:val="EB0CC7644156498CB12A15CE9FED81C1"/>
        <w:category>
          <w:name w:val="General"/>
          <w:gallery w:val="placeholder"/>
        </w:category>
        <w:types>
          <w:type w:val="bbPlcHdr"/>
        </w:types>
        <w:behaviors>
          <w:behavior w:val="content"/>
        </w:behaviors>
        <w:guid w:val="{6D2C7FBB-19BB-4C04-955B-BE60B535A494}"/>
      </w:docPartPr>
      <w:docPartBody>
        <w:p w:rsidR="00F23368" w:rsidRDefault="008A5899" w:rsidP="008A5899">
          <w:pPr>
            <w:pStyle w:val="EB0CC7644156498CB12A15CE9FED81C16"/>
          </w:pPr>
          <w:r w:rsidRPr="007012E2">
            <w:rPr>
              <w:rStyle w:val="PlaceholderText"/>
              <w:rFonts w:ascii="Arial" w:hAnsi="Arial" w:cs="Arial"/>
              <w:color w:val="0000FF"/>
              <w:sz w:val="22"/>
              <w:szCs w:val="22"/>
            </w:rPr>
            <w:t xml:space="preserve">Describe the required resources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AB275EC9FEA148BCB84B3A76C4C29571"/>
        <w:category>
          <w:name w:val="General"/>
          <w:gallery w:val="placeholder"/>
        </w:category>
        <w:types>
          <w:type w:val="bbPlcHdr"/>
        </w:types>
        <w:behaviors>
          <w:behavior w:val="content"/>
        </w:behaviors>
        <w:guid w:val="{999092A2-86C3-471C-ACB3-EA650949171D}"/>
      </w:docPartPr>
      <w:docPartBody>
        <w:p w:rsidR="00F23368" w:rsidRDefault="008A5899" w:rsidP="008A5899">
          <w:pPr>
            <w:pStyle w:val="AB275EC9FEA148BCB84B3A76C4C295716"/>
          </w:pPr>
          <w:r w:rsidRPr="007012E2">
            <w:rPr>
              <w:rStyle w:val="PlaceholderText"/>
              <w:rFonts w:ascii="Arial" w:hAnsi="Arial" w:cs="Arial"/>
              <w:color w:val="0000FF"/>
              <w:sz w:val="22"/>
              <w:szCs w:val="22"/>
            </w:rPr>
            <w:t xml:space="preserve">Describe the milestones for assessing progress and success for this </w:t>
          </w:r>
          <w:r>
            <w:rPr>
              <w:rStyle w:val="PlaceholderText"/>
              <w:rFonts w:ascii="Arial" w:hAnsi="Arial" w:cs="Arial"/>
              <w:color w:val="0000FF"/>
              <w:sz w:val="22"/>
              <w:szCs w:val="22"/>
            </w:rPr>
            <w:t>objective</w:t>
          </w:r>
          <w:r w:rsidRPr="007012E2">
            <w:rPr>
              <w:rStyle w:val="PlaceholderText"/>
              <w:rFonts w:ascii="Arial" w:hAnsi="Arial" w:cs="Arial"/>
              <w:color w:val="0000FF"/>
              <w:sz w:val="22"/>
              <w:szCs w:val="22"/>
            </w:rPr>
            <w:t>.</w:t>
          </w:r>
        </w:p>
      </w:docPartBody>
    </w:docPart>
    <w:docPart>
      <w:docPartPr>
        <w:name w:val="EE3049E93FCC47B18ACCD5B538E1A974"/>
        <w:category>
          <w:name w:val="General"/>
          <w:gallery w:val="placeholder"/>
        </w:category>
        <w:types>
          <w:type w:val="bbPlcHdr"/>
        </w:types>
        <w:behaviors>
          <w:behavior w:val="content"/>
        </w:behaviors>
        <w:guid w:val="{C4C222A4-B473-4E12-81E6-EC9517B26E7E}"/>
      </w:docPartPr>
      <w:docPartBody>
        <w:p w:rsidR="00F23368" w:rsidRDefault="008A5899" w:rsidP="008A5899">
          <w:pPr>
            <w:pStyle w:val="EE3049E93FCC47B18ACCD5B538E1A9746"/>
          </w:pPr>
          <w:r w:rsidRPr="007012E2">
            <w:rPr>
              <w:rStyle w:val="PlaceholderText"/>
              <w:rFonts w:ascii="Arial" w:hAnsi="Arial" w:cs="Arial"/>
              <w:color w:val="0000FF"/>
              <w:sz w:val="22"/>
              <w:szCs w:val="22"/>
            </w:rPr>
            <w:t>Describe how participants will be recruited and how the project will guide program development and delivery.</w:t>
          </w:r>
        </w:p>
      </w:docPartBody>
    </w:docPart>
    <w:docPart>
      <w:docPartPr>
        <w:name w:val="2582B4D3705A42A8AF56F70DA721EF76"/>
        <w:category>
          <w:name w:val="General"/>
          <w:gallery w:val="placeholder"/>
        </w:category>
        <w:types>
          <w:type w:val="bbPlcHdr"/>
        </w:types>
        <w:behaviors>
          <w:behavior w:val="content"/>
        </w:behaviors>
        <w:guid w:val="{9F243629-26F8-4F8B-97C9-3AB74872952B}"/>
      </w:docPartPr>
      <w:docPartBody>
        <w:p w:rsidR="00A351FE" w:rsidRDefault="008A5899" w:rsidP="008A5899">
          <w:pPr>
            <w:pStyle w:val="2582B4D3705A42A8AF56F70DA721EF765"/>
          </w:pPr>
          <w:r w:rsidRPr="007012E2">
            <w:rPr>
              <w:rStyle w:val="PlaceholderText"/>
              <w:rFonts w:ascii="Arial" w:hAnsi="Arial" w:cs="Arial"/>
              <w:color w:val="0000FF"/>
              <w:sz w:val="22"/>
              <w:szCs w:val="22"/>
            </w:rPr>
            <w:t>Describe the activity that will help to accomplish this objective.</w:t>
          </w:r>
        </w:p>
      </w:docPartBody>
    </w:docPart>
    <w:docPart>
      <w:docPartPr>
        <w:name w:val="55FEB002EC6141D28082E336B4195160"/>
        <w:category>
          <w:name w:val="General"/>
          <w:gallery w:val="placeholder"/>
        </w:category>
        <w:types>
          <w:type w:val="bbPlcHdr"/>
        </w:types>
        <w:behaviors>
          <w:behavior w:val="content"/>
        </w:behaviors>
        <w:guid w:val="{CDB4287E-65BF-45FB-AB7A-CA3F40EDB2FB}"/>
      </w:docPartPr>
      <w:docPartBody>
        <w:p w:rsidR="00A351FE" w:rsidRDefault="008A5899" w:rsidP="008A5899">
          <w:pPr>
            <w:pStyle w:val="55FEB002EC6141D28082E336B41951605"/>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33B42E50B108407693C1EC63A62E3D24"/>
        <w:category>
          <w:name w:val="General"/>
          <w:gallery w:val="placeholder"/>
        </w:category>
        <w:types>
          <w:type w:val="bbPlcHdr"/>
        </w:types>
        <w:behaviors>
          <w:behavior w:val="content"/>
        </w:behaviors>
        <w:guid w:val="{FDB42A52-ADE3-4DEC-9646-3FED60E2DF11}"/>
      </w:docPartPr>
      <w:docPartBody>
        <w:p w:rsidR="00A351FE" w:rsidRDefault="008A5899" w:rsidP="008A5899">
          <w:pPr>
            <w:pStyle w:val="33B42E50B108407693C1EC63A62E3D245"/>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7BA24326A2C3450A928E4274B24DAAD2"/>
        <w:category>
          <w:name w:val="General"/>
          <w:gallery w:val="placeholder"/>
        </w:category>
        <w:types>
          <w:type w:val="bbPlcHdr"/>
        </w:types>
        <w:behaviors>
          <w:behavior w:val="content"/>
        </w:behaviors>
        <w:guid w:val="{80A55989-70E2-4A99-AF2E-5310DB446D3C}"/>
      </w:docPartPr>
      <w:docPartBody>
        <w:p w:rsidR="00A351FE" w:rsidRDefault="008A5899" w:rsidP="008A5899">
          <w:pPr>
            <w:pStyle w:val="7BA24326A2C3450A928E4274B24DAAD24"/>
          </w:pPr>
          <w:r w:rsidRPr="007012E2">
            <w:rPr>
              <w:rStyle w:val="PlaceholderText"/>
              <w:rFonts w:ascii="Arial" w:hAnsi="Arial" w:cs="Arial"/>
              <w:color w:val="0000FF"/>
              <w:sz w:val="22"/>
              <w:szCs w:val="22"/>
            </w:rPr>
            <w:t>Describe the activity that will help to accomplish this objective.</w:t>
          </w:r>
        </w:p>
      </w:docPartBody>
    </w:docPart>
    <w:docPart>
      <w:docPartPr>
        <w:name w:val="4B879432EABE499EBA775FF8013FDDA8"/>
        <w:category>
          <w:name w:val="General"/>
          <w:gallery w:val="placeholder"/>
        </w:category>
        <w:types>
          <w:type w:val="bbPlcHdr"/>
        </w:types>
        <w:behaviors>
          <w:behavior w:val="content"/>
        </w:behaviors>
        <w:guid w:val="{2A6887EA-DD10-43CD-AB2F-452AC6CD5104}"/>
      </w:docPartPr>
      <w:docPartBody>
        <w:p w:rsidR="00A351FE" w:rsidRDefault="008A5899" w:rsidP="008A5899">
          <w:pPr>
            <w:pStyle w:val="4B879432EABE499EBA775FF8013FDDA8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4F475AE6662E499F8D8409C3AD9E3813"/>
        <w:category>
          <w:name w:val="General"/>
          <w:gallery w:val="placeholder"/>
        </w:category>
        <w:types>
          <w:type w:val="bbPlcHdr"/>
        </w:types>
        <w:behaviors>
          <w:behavior w:val="content"/>
        </w:behaviors>
        <w:guid w:val="{7566372C-A974-41A5-803F-953EEA58C007}"/>
      </w:docPartPr>
      <w:docPartBody>
        <w:p w:rsidR="00A351FE" w:rsidRDefault="008A5899" w:rsidP="008A5899">
          <w:pPr>
            <w:pStyle w:val="4F475AE6662E499F8D8409C3AD9E38134"/>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EE656EFD828F489FBC73EFDA4E987E6E"/>
        <w:category>
          <w:name w:val="General"/>
          <w:gallery w:val="placeholder"/>
        </w:category>
        <w:types>
          <w:type w:val="bbPlcHdr"/>
        </w:types>
        <w:behaviors>
          <w:behavior w:val="content"/>
        </w:behaviors>
        <w:guid w:val="{89FA116C-03E8-481B-92A0-D7D1D66517C5}"/>
      </w:docPartPr>
      <w:docPartBody>
        <w:p w:rsidR="00A351FE" w:rsidRDefault="008A5899" w:rsidP="008A5899">
          <w:pPr>
            <w:pStyle w:val="EE656EFD828F489FBC73EFDA4E987E6E4"/>
          </w:pPr>
          <w:r w:rsidRPr="007012E2">
            <w:rPr>
              <w:rStyle w:val="PlaceholderText"/>
              <w:rFonts w:ascii="Arial" w:hAnsi="Arial" w:cs="Arial"/>
              <w:color w:val="0000FF"/>
              <w:sz w:val="22"/>
              <w:szCs w:val="22"/>
            </w:rPr>
            <w:t>Describe the activity that will help to accomplish this objective.</w:t>
          </w:r>
        </w:p>
      </w:docPartBody>
    </w:docPart>
    <w:docPart>
      <w:docPartPr>
        <w:name w:val="8F59FE1069054BF68FB619A3829D904A"/>
        <w:category>
          <w:name w:val="General"/>
          <w:gallery w:val="placeholder"/>
        </w:category>
        <w:types>
          <w:type w:val="bbPlcHdr"/>
        </w:types>
        <w:behaviors>
          <w:behavior w:val="content"/>
        </w:behaviors>
        <w:guid w:val="{7FEECC31-C98F-48B7-B3F1-BE31A454DB13}"/>
      </w:docPartPr>
      <w:docPartBody>
        <w:p w:rsidR="00A351FE" w:rsidRDefault="008A5899" w:rsidP="008A5899">
          <w:pPr>
            <w:pStyle w:val="8F59FE1069054BF68FB619A3829D904A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31B8BD7AE4A846929FB8076BAF18A608"/>
        <w:category>
          <w:name w:val="General"/>
          <w:gallery w:val="placeholder"/>
        </w:category>
        <w:types>
          <w:type w:val="bbPlcHdr"/>
        </w:types>
        <w:behaviors>
          <w:behavior w:val="content"/>
        </w:behaviors>
        <w:guid w:val="{9FA85BE5-34DD-4E52-887D-B230740CF4FA}"/>
      </w:docPartPr>
      <w:docPartBody>
        <w:p w:rsidR="00A351FE" w:rsidRDefault="008A5899" w:rsidP="008A5899">
          <w:pPr>
            <w:pStyle w:val="31B8BD7AE4A846929FB8076BAF18A6084"/>
          </w:pPr>
          <w:r w:rsidRPr="007012E2">
            <w:rPr>
              <w:rStyle w:val="PlaceholderText"/>
              <w:rFonts w:ascii="Arial" w:hAnsi="Arial" w:cs="Arial"/>
              <w:color w:val="0000FF"/>
              <w:sz w:val="22"/>
              <w:szCs w:val="22"/>
            </w:rPr>
            <w:t>Enter the timeline associated with this activity using the format: MM/YYYY – MM/YYYY</w:t>
          </w:r>
        </w:p>
      </w:docPartBody>
    </w:docPart>
    <w:docPart>
      <w:docPartPr>
        <w:name w:val="0B289A326436445E8193F23FA46B16A0"/>
        <w:category>
          <w:name w:val="General"/>
          <w:gallery w:val="placeholder"/>
        </w:category>
        <w:types>
          <w:type w:val="bbPlcHdr"/>
        </w:types>
        <w:behaviors>
          <w:behavior w:val="content"/>
        </w:behaviors>
        <w:guid w:val="{572CDB0F-C2FC-4D67-ACDA-46501784EEA9}"/>
      </w:docPartPr>
      <w:docPartBody>
        <w:p w:rsidR="00A351FE" w:rsidRDefault="008A5899" w:rsidP="008A5899">
          <w:pPr>
            <w:pStyle w:val="0B289A326436445E8193F23FA46B16A04"/>
          </w:pPr>
          <w:r w:rsidRPr="007012E2">
            <w:rPr>
              <w:rStyle w:val="PlaceholderText"/>
              <w:rFonts w:ascii="Arial" w:hAnsi="Arial" w:cs="Arial"/>
              <w:color w:val="0000FF"/>
              <w:sz w:val="22"/>
              <w:szCs w:val="22"/>
            </w:rPr>
            <w:t>Describe the activity that will help to accomplish this objective.</w:t>
          </w:r>
        </w:p>
      </w:docPartBody>
    </w:docPart>
    <w:docPart>
      <w:docPartPr>
        <w:name w:val="C72FA66EEAE94E6D8947DF6BF0B58A94"/>
        <w:category>
          <w:name w:val="General"/>
          <w:gallery w:val="placeholder"/>
        </w:category>
        <w:types>
          <w:type w:val="bbPlcHdr"/>
        </w:types>
        <w:behaviors>
          <w:behavior w:val="content"/>
        </w:behaviors>
        <w:guid w:val="{724E5EFB-AB53-4338-950F-40A32ADAB9C1}"/>
      </w:docPartPr>
      <w:docPartBody>
        <w:p w:rsidR="00A351FE" w:rsidRDefault="008A5899" w:rsidP="008A5899">
          <w:pPr>
            <w:pStyle w:val="C72FA66EEAE94E6D8947DF6BF0B58A944"/>
          </w:pPr>
          <w:r w:rsidRPr="007012E2">
            <w:rPr>
              <w:rStyle w:val="PlaceholderText"/>
              <w:rFonts w:ascii="Arial" w:hAnsi="Arial" w:cs="Arial"/>
              <w:color w:val="0000FF"/>
              <w:sz w:val="22"/>
              <w:szCs w:val="22"/>
            </w:rPr>
            <w:t>Enter the Person(s) responsible (including collaborators and contractors) to accomplish this activity.</w:t>
          </w:r>
        </w:p>
      </w:docPartBody>
    </w:docPart>
    <w:docPart>
      <w:docPartPr>
        <w:name w:val="62051FD825E44A98ABC9EA4B61998CFD"/>
        <w:category>
          <w:name w:val="General"/>
          <w:gallery w:val="placeholder"/>
        </w:category>
        <w:types>
          <w:type w:val="bbPlcHdr"/>
        </w:types>
        <w:behaviors>
          <w:behavior w:val="content"/>
        </w:behaviors>
        <w:guid w:val="{8D07CE95-B9EC-4C02-A5AB-582B5A137085}"/>
      </w:docPartPr>
      <w:docPartBody>
        <w:p w:rsidR="00A351FE" w:rsidRDefault="008A5899" w:rsidP="008A5899">
          <w:pPr>
            <w:pStyle w:val="62051FD825E44A98ABC9EA4B61998CFD4"/>
          </w:pPr>
          <w:r w:rsidRPr="007012E2">
            <w:rPr>
              <w:rStyle w:val="PlaceholderText"/>
              <w:rFonts w:ascii="Arial" w:hAnsi="Arial" w:cs="Arial"/>
              <w:color w:val="0000FF"/>
              <w:sz w:val="22"/>
              <w:szCs w:val="22"/>
            </w:rPr>
            <w:t>Enter the timeline associated with this activity using the format: MM/YYYY – 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43"/>
    <w:rsid w:val="00012643"/>
    <w:rsid w:val="002C6696"/>
    <w:rsid w:val="005B0A20"/>
    <w:rsid w:val="008A5899"/>
    <w:rsid w:val="009627E8"/>
    <w:rsid w:val="00A351FE"/>
    <w:rsid w:val="00BC5492"/>
    <w:rsid w:val="00F23368"/>
    <w:rsid w:val="00F2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899"/>
    <w:rPr>
      <w:color w:val="808080"/>
    </w:rPr>
  </w:style>
  <w:style w:type="paragraph" w:customStyle="1" w:styleId="3EE01F83FA414416B487590D0D7FAA4D6">
    <w:name w:val="3EE01F83FA414416B487590D0D7FAA4D6"/>
    <w:rsid w:val="008A5899"/>
    <w:pPr>
      <w:spacing w:after="0" w:line="240" w:lineRule="auto"/>
    </w:pPr>
    <w:rPr>
      <w:rFonts w:ascii="Times New Roman" w:eastAsia="Times New Roman" w:hAnsi="Times New Roman" w:cs="Times New Roman"/>
      <w:sz w:val="24"/>
      <w:szCs w:val="24"/>
    </w:rPr>
  </w:style>
  <w:style w:type="paragraph" w:customStyle="1" w:styleId="5E554E63B5E64256BDE382DB7794CCA26">
    <w:name w:val="5E554E63B5E64256BDE382DB7794CCA26"/>
    <w:rsid w:val="008A5899"/>
    <w:pPr>
      <w:spacing w:after="0" w:line="240" w:lineRule="auto"/>
    </w:pPr>
    <w:rPr>
      <w:rFonts w:ascii="Times New Roman" w:eastAsia="Times New Roman" w:hAnsi="Times New Roman" w:cs="Times New Roman"/>
      <w:sz w:val="24"/>
      <w:szCs w:val="24"/>
    </w:rPr>
  </w:style>
  <w:style w:type="paragraph" w:customStyle="1" w:styleId="D5F18F802D4D41C8B49F0301A3C26DA86">
    <w:name w:val="D5F18F802D4D41C8B49F0301A3C26DA86"/>
    <w:rsid w:val="008A5899"/>
    <w:pPr>
      <w:spacing w:after="0" w:line="240" w:lineRule="auto"/>
    </w:pPr>
    <w:rPr>
      <w:rFonts w:ascii="Times New Roman" w:eastAsia="Times New Roman" w:hAnsi="Times New Roman" w:cs="Times New Roman"/>
      <w:sz w:val="24"/>
      <w:szCs w:val="24"/>
    </w:rPr>
  </w:style>
  <w:style w:type="paragraph" w:customStyle="1" w:styleId="757D9906B02B46868AC010F5C2D1905E6">
    <w:name w:val="757D9906B02B46868AC010F5C2D1905E6"/>
    <w:rsid w:val="008A5899"/>
    <w:pPr>
      <w:spacing w:after="0" w:line="240" w:lineRule="auto"/>
    </w:pPr>
    <w:rPr>
      <w:rFonts w:ascii="Times New Roman" w:eastAsia="Times New Roman" w:hAnsi="Times New Roman" w:cs="Times New Roman"/>
      <w:sz w:val="24"/>
      <w:szCs w:val="24"/>
    </w:rPr>
  </w:style>
  <w:style w:type="paragraph" w:customStyle="1" w:styleId="DF97972953D14588B393F9A4C9DFF5C46">
    <w:name w:val="DF97972953D14588B393F9A4C9DFF5C46"/>
    <w:rsid w:val="008A5899"/>
    <w:pPr>
      <w:spacing w:after="0" w:line="240" w:lineRule="auto"/>
    </w:pPr>
    <w:rPr>
      <w:rFonts w:ascii="Times New Roman" w:eastAsia="Times New Roman" w:hAnsi="Times New Roman" w:cs="Times New Roman"/>
      <w:sz w:val="24"/>
      <w:szCs w:val="24"/>
    </w:rPr>
  </w:style>
  <w:style w:type="paragraph" w:customStyle="1" w:styleId="7F56A841700B4E8BAFCE1AC917636BA36">
    <w:name w:val="7F56A841700B4E8BAFCE1AC917636BA36"/>
    <w:rsid w:val="008A5899"/>
    <w:pPr>
      <w:spacing w:after="0" w:line="240" w:lineRule="auto"/>
    </w:pPr>
    <w:rPr>
      <w:rFonts w:ascii="Times New Roman" w:eastAsia="Times New Roman" w:hAnsi="Times New Roman" w:cs="Times New Roman"/>
      <w:sz w:val="24"/>
      <w:szCs w:val="24"/>
    </w:rPr>
  </w:style>
  <w:style w:type="paragraph" w:customStyle="1" w:styleId="78ECA9E80C8C4A1AA4A9B4CC8BA51E116">
    <w:name w:val="78ECA9E80C8C4A1AA4A9B4CC8BA51E116"/>
    <w:rsid w:val="008A5899"/>
    <w:pPr>
      <w:spacing w:after="0" w:line="240" w:lineRule="auto"/>
    </w:pPr>
    <w:rPr>
      <w:rFonts w:ascii="Times New Roman" w:eastAsia="Times New Roman" w:hAnsi="Times New Roman" w:cs="Times New Roman"/>
      <w:sz w:val="24"/>
      <w:szCs w:val="24"/>
    </w:rPr>
  </w:style>
  <w:style w:type="paragraph" w:customStyle="1" w:styleId="B05FB055248C493DBA19131FF995A7A46">
    <w:name w:val="B05FB055248C493DBA19131FF995A7A46"/>
    <w:rsid w:val="008A5899"/>
    <w:pPr>
      <w:spacing w:after="0" w:line="240" w:lineRule="auto"/>
    </w:pPr>
    <w:rPr>
      <w:rFonts w:ascii="Times New Roman" w:eastAsia="Times New Roman" w:hAnsi="Times New Roman" w:cs="Times New Roman"/>
      <w:sz w:val="24"/>
      <w:szCs w:val="24"/>
    </w:rPr>
  </w:style>
  <w:style w:type="paragraph" w:customStyle="1" w:styleId="B44FC16397FA4E28B5C86CA4B42132316">
    <w:name w:val="B44FC16397FA4E28B5C86CA4B42132316"/>
    <w:rsid w:val="008A5899"/>
    <w:pPr>
      <w:spacing w:after="0" w:line="240" w:lineRule="auto"/>
    </w:pPr>
    <w:rPr>
      <w:rFonts w:ascii="Times New Roman" w:eastAsia="Times New Roman" w:hAnsi="Times New Roman" w:cs="Times New Roman"/>
      <w:sz w:val="24"/>
      <w:szCs w:val="24"/>
    </w:rPr>
  </w:style>
  <w:style w:type="paragraph" w:customStyle="1" w:styleId="D7926648B545465E994F3D75AB92342D6">
    <w:name w:val="D7926648B545465E994F3D75AB92342D6"/>
    <w:rsid w:val="008A5899"/>
    <w:pPr>
      <w:spacing w:after="0" w:line="240" w:lineRule="auto"/>
    </w:pPr>
    <w:rPr>
      <w:rFonts w:ascii="Times New Roman" w:eastAsia="Times New Roman" w:hAnsi="Times New Roman" w:cs="Times New Roman"/>
      <w:sz w:val="24"/>
      <w:szCs w:val="24"/>
    </w:rPr>
  </w:style>
  <w:style w:type="paragraph" w:customStyle="1" w:styleId="2582B4D3705A42A8AF56F70DA721EF765">
    <w:name w:val="2582B4D3705A42A8AF56F70DA721EF765"/>
    <w:rsid w:val="008A5899"/>
    <w:pPr>
      <w:spacing w:after="0" w:line="240" w:lineRule="auto"/>
    </w:pPr>
    <w:rPr>
      <w:rFonts w:ascii="Times New Roman" w:eastAsia="Times New Roman" w:hAnsi="Times New Roman" w:cs="Times New Roman"/>
      <w:sz w:val="24"/>
      <w:szCs w:val="24"/>
    </w:rPr>
  </w:style>
  <w:style w:type="paragraph" w:customStyle="1" w:styleId="55FEB002EC6141D28082E336B41951605">
    <w:name w:val="55FEB002EC6141D28082E336B41951605"/>
    <w:rsid w:val="008A5899"/>
    <w:pPr>
      <w:spacing w:after="0" w:line="240" w:lineRule="auto"/>
    </w:pPr>
    <w:rPr>
      <w:rFonts w:ascii="Times New Roman" w:eastAsia="Times New Roman" w:hAnsi="Times New Roman" w:cs="Times New Roman"/>
      <w:sz w:val="24"/>
      <w:szCs w:val="24"/>
    </w:rPr>
  </w:style>
  <w:style w:type="paragraph" w:customStyle="1" w:styleId="33B42E50B108407693C1EC63A62E3D245">
    <w:name w:val="33B42E50B108407693C1EC63A62E3D245"/>
    <w:rsid w:val="008A5899"/>
    <w:pPr>
      <w:spacing w:after="0" w:line="240" w:lineRule="auto"/>
    </w:pPr>
    <w:rPr>
      <w:rFonts w:ascii="Times New Roman" w:eastAsia="Times New Roman" w:hAnsi="Times New Roman" w:cs="Times New Roman"/>
      <w:sz w:val="24"/>
      <w:szCs w:val="24"/>
    </w:rPr>
  </w:style>
  <w:style w:type="paragraph" w:customStyle="1" w:styleId="45E2DC6C65F045F28DADC9230BEA0C526">
    <w:name w:val="45E2DC6C65F045F28DADC9230BEA0C526"/>
    <w:rsid w:val="008A5899"/>
    <w:pPr>
      <w:spacing w:after="0" w:line="240" w:lineRule="auto"/>
    </w:pPr>
    <w:rPr>
      <w:rFonts w:ascii="Times New Roman" w:eastAsia="Times New Roman" w:hAnsi="Times New Roman" w:cs="Times New Roman"/>
      <w:sz w:val="24"/>
      <w:szCs w:val="24"/>
    </w:rPr>
  </w:style>
  <w:style w:type="paragraph" w:customStyle="1" w:styleId="B9CF7F358F0F4A5B84F32AA13DAD7BDC6">
    <w:name w:val="B9CF7F358F0F4A5B84F32AA13DAD7BDC6"/>
    <w:rsid w:val="008A5899"/>
    <w:pPr>
      <w:spacing w:after="0" w:line="240" w:lineRule="auto"/>
    </w:pPr>
    <w:rPr>
      <w:rFonts w:ascii="Times New Roman" w:eastAsia="Times New Roman" w:hAnsi="Times New Roman" w:cs="Times New Roman"/>
      <w:sz w:val="24"/>
      <w:szCs w:val="24"/>
    </w:rPr>
  </w:style>
  <w:style w:type="paragraph" w:customStyle="1" w:styleId="E5977E08B9BB4CC0BDA6F1E2720ED1C46">
    <w:name w:val="E5977E08B9BB4CC0BDA6F1E2720ED1C46"/>
    <w:rsid w:val="008A5899"/>
    <w:pPr>
      <w:spacing w:after="0" w:line="240" w:lineRule="auto"/>
    </w:pPr>
    <w:rPr>
      <w:rFonts w:ascii="Times New Roman" w:eastAsia="Times New Roman" w:hAnsi="Times New Roman" w:cs="Times New Roman"/>
      <w:sz w:val="24"/>
      <w:szCs w:val="24"/>
    </w:rPr>
  </w:style>
  <w:style w:type="paragraph" w:customStyle="1" w:styleId="F3D4D544F508459B91D2C804A347E19C6">
    <w:name w:val="F3D4D544F508459B91D2C804A347E19C6"/>
    <w:rsid w:val="008A5899"/>
    <w:pPr>
      <w:spacing w:after="0" w:line="240" w:lineRule="auto"/>
    </w:pPr>
    <w:rPr>
      <w:rFonts w:ascii="Times New Roman" w:eastAsia="Times New Roman" w:hAnsi="Times New Roman" w:cs="Times New Roman"/>
      <w:sz w:val="24"/>
      <w:szCs w:val="24"/>
    </w:rPr>
  </w:style>
  <w:style w:type="paragraph" w:customStyle="1" w:styleId="C6D6F01A8F124909A9804E254031AFB96">
    <w:name w:val="C6D6F01A8F124909A9804E254031AFB96"/>
    <w:rsid w:val="008A5899"/>
    <w:pPr>
      <w:spacing w:after="0" w:line="240" w:lineRule="auto"/>
    </w:pPr>
    <w:rPr>
      <w:rFonts w:ascii="Times New Roman" w:eastAsia="Times New Roman" w:hAnsi="Times New Roman" w:cs="Times New Roman"/>
      <w:sz w:val="24"/>
      <w:szCs w:val="24"/>
    </w:rPr>
  </w:style>
  <w:style w:type="paragraph" w:customStyle="1" w:styleId="DCC90A71E80248AAA07EBF19EAA636106">
    <w:name w:val="DCC90A71E80248AAA07EBF19EAA636106"/>
    <w:rsid w:val="008A5899"/>
    <w:pPr>
      <w:spacing w:after="0" w:line="240" w:lineRule="auto"/>
    </w:pPr>
    <w:rPr>
      <w:rFonts w:ascii="Times New Roman" w:eastAsia="Times New Roman" w:hAnsi="Times New Roman" w:cs="Times New Roman"/>
      <w:sz w:val="24"/>
      <w:szCs w:val="24"/>
    </w:rPr>
  </w:style>
  <w:style w:type="paragraph" w:customStyle="1" w:styleId="91287FEA4FE7439B8896AC74B1BEDE4E6">
    <w:name w:val="91287FEA4FE7439B8896AC74B1BEDE4E6"/>
    <w:rsid w:val="008A5899"/>
    <w:pPr>
      <w:spacing w:after="0" w:line="240" w:lineRule="auto"/>
    </w:pPr>
    <w:rPr>
      <w:rFonts w:ascii="Times New Roman" w:eastAsia="Times New Roman" w:hAnsi="Times New Roman" w:cs="Times New Roman"/>
      <w:sz w:val="24"/>
      <w:szCs w:val="24"/>
    </w:rPr>
  </w:style>
  <w:style w:type="paragraph" w:customStyle="1" w:styleId="EB0CC7644156498CB12A15CE9FED81C16">
    <w:name w:val="EB0CC7644156498CB12A15CE9FED81C16"/>
    <w:rsid w:val="008A5899"/>
    <w:pPr>
      <w:spacing w:after="0" w:line="240" w:lineRule="auto"/>
    </w:pPr>
    <w:rPr>
      <w:rFonts w:ascii="Times New Roman" w:eastAsia="Times New Roman" w:hAnsi="Times New Roman" w:cs="Times New Roman"/>
      <w:sz w:val="24"/>
      <w:szCs w:val="24"/>
    </w:rPr>
  </w:style>
  <w:style w:type="paragraph" w:customStyle="1" w:styleId="AB275EC9FEA148BCB84B3A76C4C295716">
    <w:name w:val="AB275EC9FEA148BCB84B3A76C4C295716"/>
    <w:rsid w:val="008A5899"/>
    <w:pPr>
      <w:spacing w:after="0" w:line="240" w:lineRule="auto"/>
    </w:pPr>
    <w:rPr>
      <w:rFonts w:ascii="Times New Roman" w:eastAsia="Times New Roman" w:hAnsi="Times New Roman" w:cs="Times New Roman"/>
      <w:sz w:val="24"/>
      <w:szCs w:val="24"/>
    </w:rPr>
  </w:style>
  <w:style w:type="paragraph" w:customStyle="1" w:styleId="EE3049E93FCC47B18ACCD5B538E1A9746">
    <w:name w:val="EE3049E93FCC47B18ACCD5B538E1A9746"/>
    <w:rsid w:val="008A5899"/>
    <w:pPr>
      <w:spacing w:after="0" w:line="240" w:lineRule="auto"/>
    </w:pPr>
    <w:rPr>
      <w:rFonts w:ascii="Times New Roman" w:eastAsia="Times New Roman" w:hAnsi="Times New Roman" w:cs="Times New Roman"/>
      <w:sz w:val="24"/>
      <w:szCs w:val="24"/>
    </w:rPr>
  </w:style>
  <w:style w:type="paragraph" w:customStyle="1" w:styleId="7BA24326A2C3450A928E4274B24DAAD24">
    <w:name w:val="7BA24326A2C3450A928E4274B24DAAD24"/>
    <w:rsid w:val="008A5899"/>
    <w:pPr>
      <w:spacing w:after="0" w:line="240" w:lineRule="auto"/>
    </w:pPr>
    <w:rPr>
      <w:rFonts w:ascii="Times New Roman" w:eastAsia="Times New Roman" w:hAnsi="Times New Roman" w:cs="Times New Roman"/>
      <w:sz w:val="24"/>
      <w:szCs w:val="24"/>
    </w:rPr>
  </w:style>
  <w:style w:type="paragraph" w:customStyle="1" w:styleId="4B879432EABE499EBA775FF8013FDDA84">
    <w:name w:val="4B879432EABE499EBA775FF8013FDDA84"/>
    <w:rsid w:val="008A5899"/>
    <w:pPr>
      <w:spacing w:after="0" w:line="240" w:lineRule="auto"/>
    </w:pPr>
    <w:rPr>
      <w:rFonts w:ascii="Times New Roman" w:eastAsia="Times New Roman" w:hAnsi="Times New Roman" w:cs="Times New Roman"/>
      <w:sz w:val="24"/>
      <w:szCs w:val="24"/>
    </w:rPr>
  </w:style>
  <w:style w:type="paragraph" w:customStyle="1" w:styleId="4F475AE6662E499F8D8409C3AD9E38134">
    <w:name w:val="4F475AE6662E499F8D8409C3AD9E38134"/>
    <w:rsid w:val="008A5899"/>
    <w:pPr>
      <w:spacing w:after="0" w:line="240" w:lineRule="auto"/>
    </w:pPr>
    <w:rPr>
      <w:rFonts w:ascii="Times New Roman" w:eastAsia="Times New Roman" w:hAnsi="Times New Roman" w:cs="Times New Roman"/>
      <w:sz w:val="24"/>
      <w:szCs w:val="24"/>
    </w:rPr>
  </w:style>
  <w:style w:type="paragraph" w:customStyle="1" w:styleId="EE656EFD828F489FBC73EFDA4E987E6E4">
    <w:name w:val="EE656EFD828F489FBC73EFDA4E987E6E4"/>
    <w:rsid w:val="008A5899"/>
    <w:pPr>
      <w:spacing w:after="0" w:line="240" w:lineRule="auto"/>
    </w:pPr>
    <w:rPr>
      <w:rFonts w:ascii="Times New Roman" w:eastAsia="Times New Roman" w:hAnsi="Times New Roman" w:cs="Times New Roman"/>
      <w:sz w:val="24"/>
      <w:szCs w:val="24"/>
    </w:rPr>
  </w:style>
  <w:style w:type="paragraph" w:customStyle="1" w:styleId="8F59FE1069054BF68FB619A3829D904A4">
    <w:name w:val="8F59FE1069054BF68FB619A3829D904A4"/>
    <w:rsid w:val="008A5899"/>
    <w:pPr>
      <w:spacing w:after="0" w:line="240" w:lineRule="auto"/>
    </w:pPr>
    <w:rPr>
      <w:rFonts w:ascii="Times New Roman" w:eastAsia="Times New Roman" w:hAnsi="Times New Roman" w:cs="Times New Roman"/>
      <w:sz w:val="24"/>
      <w:szCs w:val="24"/>
    </w:rPr>
  </w:style>
  <w:style w:type="paragraph" w:customStyle="1" w:styleId="31B8BD7AE4A846929FB8076BAF18A6084">
    <w:name w:val="31B8BD7AE4A846929FB8076BAF18A6084"/>
    <w:rsid w:val="008A5899"/>
    <w:pPr>
      <w:spacing w:after="0" w:line="240" w:lineRule="auto"/>
    </w:pPr>
    <w:rPr>
      <w:rFonts w:ascii="Times New Roman" w:eastAsia="Times New Roman" w:hAnsi="Times New Roman" w:cs="Times New Roman"/>
      <w:sz w:val="24"/>
      <w:szCs w:val="24"/>
    </w:rPr>
  </w:style>
  <w:style w:type="paragraph" w:customStyle="1" w:styleId="0B289A326436445E8193F23FA46B16A04">
    <w:name w:val="0B289A326436445E8193F23FA46B16A04"/>
    <w:rsid w:val="008A5899"/>
    <w:pPr>
      <w:spacing w:after="0" w:line="240" w:lineRule="auto"/>
    </w:pPr>
    <w:rPr>
      <w:rFonts w:ascii="Times New Roman" w:eastAsia="Times New Roman" w:hAnsi="Times New Roman" w:cs="Times New Roman"/>
      <w:sz w:val="24"/>
      <w:szCs w:val="24"/>
    </w:rPr>
  </w:style>
  <w:style w:type="paragraph" w:customStyle="1" w:styleId="C72FA66EEAE94E6D8947DF6BF0B58A944">
    <w:name w:val="C72FA66EEAE94E6D8947DF6BF0B58A944"/>
    <w:rsid w:val="008A5899"/>
    <w:pPr>
      <w:spacing w:after="0" w:line="240" w:lineRule="auto"/>
    </w:pPr>
    <w:rPr>
      <w:rFonts w:ascii="Times New Roman" w:eastAsia="Times New Roman" w:hAnsi="Times New Roman" w:cs="Times New Roman"/>
      <w:sz w:val="24"/>
      <w:szCs w:val="24"/>
    </w:rPr>
  </w:style>
  <w:style w:type="paragraph" w:customStyle="1" w:styleId="62051FD825E44A98ABC9EA4B61998CFD4">
    <w:name w:val="62051FD825E44A98ABC9EA4B61998CFD4"/>
    <w:rsid w:val="008A5899"/>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05498542C8C3489A26ED31B6FB6BC7" ma:contentTypeVersion="14" ma:contentTypeDescription="Create a new document." ma:contentTypeScope="" ma:versionID="e55056d16f9a16ddf1f9ebe4ca964fa2">
  <xsd:schema xmlns:xsd="http://www.w3.org/2001/XMLSchema" xmlns:xs="http://www.w3.org/2001/XMLSchema" xmlns:p="http://schemas.microsoft.com/office/2006/metadata/properties" xmlns:ns3="801f6cec-90ea-4220-916e-6af857acad63" xmlns:ns4="75a8b541-bace-45e5-b228-00a14a4a2df8" targetNamespace="http://schemas.microsoft.com/office/2006/metadata/properties" ma:root="true" ma:fieldsID="344f4c16c82d69bd5c0449d16e23717b" ns3:_="" ns4:_="">
    <xsd:import namespace="801f6cec-90ea-4220-916e-6af857acad63"/>
    <xsd:import namespace="75a8b541-bace-45e5-b228-00a14a4a2df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Locatio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f6cec-90ea-4220-916e-6af857acad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a8b541-bace-45e5-b228-00a14a4a2df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7B913-B009-4475-8E76-DBA399DF2CE0}">
  <ds:schemaRefs>
    <ds:schemaRef ds:uri="http://schemas.microsoft.com/sharepoint/v3/contenttype/forms"/>
  </ds:schemaRefs>
</ds:datastoreItem>
</file>

<file path=customXml/itemProps2.xml><?xml version="1.0" encoding="utf-8"?>
<ds:datastoreItem xmlns:ds="http://schemas.openxmlformats.org/officeDocument/2006/customXml" ds:itemID="{ED68BE09-AAD1-49D9-B027-2DC125D4DB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0610B1-C730-4CE1-8DD1-8D7B55E14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f6cec-90ea-4220-916e-6af857acad63"/>
    <ds:schemaRef ds:uri="75a8b541-bace-45e5-b228-00a14a4a2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A2309-6CE2-4C88-A796-EE3D0505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Jacqueline@CDFA</dc:creator>
  <cp:keywords/>
  <dc:description/>
  <cp:lastModifiedBy>G C Upadhaya, Sudha</cp:lastModifiedBy>
  <cp:revision>10</cp:revision>
  <cp:lastPrinted>2019-08-06T21:42:00Z</cp:lastPrinted>
  <dcterms:created xsi:type="dcterms:W3CDTF">2021-10-04T22:24:00Z</dcterms:created>
  <dcterms:modified xsi:type="dcterms:W3CDTF">2021-10-04T22:29:00Z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0x010100A405498542C8C3489A26ED31B6FB6BC7</vt:lpwstr>
  </property>
</Properties>
</file>